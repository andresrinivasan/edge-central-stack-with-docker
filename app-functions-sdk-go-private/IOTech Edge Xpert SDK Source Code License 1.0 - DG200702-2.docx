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6BC69C" w14:textId="2781CB08" w:rsidR="00620B16" w:rsidRDefault="00151F4C">
      <w:pPr>
        <w:tabs>
          <w:tab w:val="left" w:pos="-1440"/>
          <w:tab w:val="left" w:pos="-720"/>
          <w:tab w:val="left" w:pos="-5"/>
          <w:tab w:val="left" w:pos="432"/>
          <w:tab w:val="left" w:pos="1152"/>
          <w:tab w:val="left" w:pos="2160"/>
        </w:tabs>
        <w:jc w:val="both"/>
        <w:rPr>
          <w:rFonts w:ascii="Arial" w:eastAsia="Arial" w:hAnsi="Arial" w:cs="Arial"/>
          <w:b/>
          <w:caps/>
        </w:rPr>
      </w:pPr>
      <w:r w:rsidRPr="00942AAB">
        <w:rPr>
          <w:rFonts w:ascii="Arial" w:eastAsia="Arial" w:hAnsi="Arial" w:cs="Arial"/>
        </w:rPr>
        <w:t>This agreement (“Agreement”) is a legal agreement between you, (“</w:t>
      </w:r>
      <w:r w:rsidR="004862AB">
        <w:rPr>
          <w:rFonts w:ascii="Arial" w:eastAsia="Arial" w:hAnsi="Arial" w:cs="Arial"/>
        </w:rPr>
        <w:t>Licence</w:t>
      </w:r>
      <w:r w:rsidR="000E0478" w:rsidRPr="00942AAB">
        <w:rPr>
          <w:rFonts w:ascii="Arial" w:eastAsia="Arial" w:hAnsi="Arial" w:cs="Arial"/>
        </w:rPr>
        <w:t>e</w:t>
      </w:r>
      <w:r w:rsidRPr="00942AAB">
        <w:rPr>
          <w:rFonts w:ascii="Arial" w:eastAsia="Arial" w:hAnsi="Arial" w:cs="Arial"/>
        </w:rPr>
        <w:t xml:space="preserve">”) and IOTech Systems Limited (“Licensor”), for use of Licensor’s commercial distribution of its </w:t>
      </w:r>
      <w:r w:rsidR="001C798D" w:rsidRPr="001C798D">
        <w:rPr>
          <w:rFonts w:ascii="Arial" w:eastAsia="Arial" w:hAnsi="Arial" w:cs="Arial"/>
        </w:rPr>
        <w:t>Edge Xpert</w:t>
      </w:r>
      <w:r w:rsidR="00075F13">
        <w:rPr>
          <w:rFonts w:ascii="Arial" w:eastAsia="Arial" w:hAnsi="Arial" w:cs="Arial"/>
        </w:rPr>
        <w:t xml:space="preserve"> Device Service and Application Functions</w:t>
      </w:r>
      <w:r w:rsidR="001C798D" w:rsidRPr="001C798D">
        <w:rPr>
          <w:rFonts w:ascii="Arial" w:eastAsia="Arial" w:hAnsi="Arial" w:cs="Arial"/>
        </w:rPr>
        <w:t xml:space="preserve"> SDK</w:t>
      </w:r>
      <w:r w:rsidR="001C798D">
        <w:rPr>
          <w:rFonts w:ascii="Arial" w:eastAsia="Arial" w:hAnsi="Arial" w:cs="Arial"/>
        </w:rPr>
        <w:t xml:space="preserve"> </w:t>
      </w:r>
      <w:r w:rsidRPr="00942AAB">
        <w:rPr>
          <w:rFonts w:ascii="Arial" w:eastAsia="Arial" w:hAnsi="Arial" w:cs="Arial"/>
        </w:rPr>
        <w:t>computer software product</w:t>
      </w:r>
      <w:r w:rsidR="003279BC">
        <w:rPr>
          <w:rFonts w:ascii="Arial" w:eastAsia="Arial" w:hAnsi="Arial" w:cs="Arial"/>
        </w:rPr>
        <w:t>s</w:t>
      </w:r>
      <w:r w:rsidR="0054241D" w:rsidRPr="00942AAB">
        <w:rPr>
          <w:rFonts w:ascii="Arial" w:eastAsia="Arial" w:hAnsi="Arial" w:cs="Arial"/>
        </w:rPr>
        <w:t xml:space="preserve"> </w:t>
      </w:r>
      <w:r w:rsidR="004C3E6A" w:rsidRPr="00942AAB">
        <w:rPr>
          <w:rFonts w:ascii="Arial" w:eastAsia="Arial" w:hAnsi="Arial" w:cs="Arial"/>
        </w:rPr>
        <w:t xml:space="preserve">in </w:t>
      </w:r>
      <w:r w:rsidR="00226CCD" w:rsidRPr="00942AAB">
        <w:rPr>
          <w:rFonts w:ascii="Arial" w:eastAsia="Arial" w:hAnsi="Arial" w:cs="Arial"/>
        </w:rPr>
        <w:t xml:space="preserve">Source Code </w:t>
      </w:r>
      <w:r w:rsidR="0054241D" w:rsidRPr="00942AAB">
        <w:rPr>
          <w:rFonts w:ascii="Arial" w:eastAsia="Arial" w:hAnsi="Arial" w:cs="Arial"/>
        </w:rPr>
        <w:t>format</w:t>
      </w:r>
      <w:r w:rsidRPr="00942AAB">
        <w:rPr>
          <w:rFonts w:ascii="Arial" w:eastAsia="Arial" w:hAnsi="Arial" w:cs="Arial"/>
        </w:rPr>
        <w:t>, any printed materials, online or electronic documentation and any upgrades or modifications thereto, collectively hereinafter referred to as the “Software”</w:t>
      </w:r>
      <w:r w:rsidR="004C3E6A" w:rsidRPr="00942AAB">
        <w:rPr>
          <w:rFonts w:ascii="Arial" w:eastAsia="Arial" w:hAnsi="Arial" w:cs="Arial"/>
        </w:rPr>
        <w:t xml:space="preserve">. </w:t>
      </w:r>
      <w:r w:rsidRPr="00942AAB">
        <w:rPr>
          <w:rFonts w:ascii="Arial" w:eastAsia="Arial" w:hAnsi="Arial" w:cs="Arial"/>
        </w:rPr>
        <w:t>The Software is based on the</w:t>
      </w:r>
      <w:r w:rsidR="004C3E6A" w:rsidRPr="00942AAB">
        <w:rPr>
          <w:rFonts w:ascii="Arial" w:eastAsia="Arial" w:hAnsi="Arial" w:cs="Arial"/>
        </w:rPr>
        <w:t xml:space="preserve"> </w:t>
      </w:r>
      <w:proofErr w:type="spellStart"/>
      <w:r w:rsidRPr="00942AAB">
        <w:rPr>
          <w:rFonts w:ascii="Arial" w:eastAsia="Arial" w:hAnsi="Arial" w:cs="Arial"/>
        </w:rPr>
        <w:t>Linux</w:t>
      </w:r>
      <w:r w:rsidRPr="00942AAB">
        <w:rPr>
          <w:rFonts w:ascii="Arial" w:eastAsia="Arial" w:hAnsi="Arial" w:cs="Arial"/>
          <w:vertAlign w:val="superscript"/>
        </w:rPr>
        <w:t>TM</w:t>
      </w:r>
      <w:proofErr w:type="spellEnd"/>
      <w:r w:rsidRPr="00942AAB">
        <w:rPr>
          <w:rFonts w:ascii="Arial" w:eastAsia="Arial" w:hAnsi="Arial" w:cs="Arial"/>
        </w:rPr>
        <w:t xml:space="preserve"> Foundation’s </w:t>
      </w:r>
      <w:proofErr w:type="spellStart"/>
      <w:r w:rsidR="00075F13">
        <w:rPr>
          <w:rFonts w:ascii="Arial" w:eastAsia="Arial" w:hAnsi="Arial" w:cs="Arial"/>
        </w:rPr>
        <w:t>edgexfound</w:t>
      </w:r>
      <w:ins w:id="0" w:author="Duncan Graham" w:date="2020-07-02T10:54:00Z">
        <w:r w:rsidR="005D058E">
          <w:rPr>
            <w:rFonts w:ascii="Arial" w:eastAsia="Arial" w:hAnsi="Arial" w:cs="Arial"/>
          </w:rPr>
          <w:t>r</w:t>
        </w:r>
      </w:ins>
      <w:r w:rsidR="00075F13">
        <w:rPr>
          <w:rFonts w:ascii="Arial" w:eastAsia="Arial" w:hAnsi="Arial" w:cs="Arial"/>
        </w:rPr>
        <w:t>y</w:t>
      </w:r>
      <w:proofErr w:type="spellEnd"/>
      <w:r w:rsidR="00075F13">
        <w:rPr>
          <w:rFonts w:ascii="Arial" w:eastAsia="Arial" w:hAnsi="Arial" w:cs="Arial"/>
        </w:rPr>
        <w:t>/device-</w:t>
      </w:r>
      <w:proofErr w:type="spellStart"/>
      <w:r w:rsidR="00075F13">
        <w:rPr>
          <w:rFonts w:ascii="Arial" w:eastAsia="Arial" w:hAnsi="Arial" w:cs="Arial"/>
        </w:rPr>
        <w:t>sdk</w:t>
      </w:r>
      <w:proofErr w:type="spellEnd"/>
      <w:r w:rsidR="00075F13">
        <w:rPr>
          <w:rFonts w:ascii="Arial" w:eastAsia="Arial" w:hAnsi="Arial" w:cs="Arial"/>
        </w:rPr>
        <w:t>-</w:t>
      </w:r>
      <w:r w:rsidR="003279BC">
        <w:rPr>
          <w:rFonts w:ascii="Arial" w:eastAsia="Arial" w:hAnsi="Arial" w:cs="Arial"/>
        </w:rPr>
        <w:t>go</w:t>
      </w:r>
      <w:r w:rsidR="00075F13">
        <w:rPr>
          <w:rFonts w:ascii="Arial" w:eastAsia="Arial" w:hAnsi="Arial" w:cs="Arial"/>
        </w:rPr>
        <w:t xml:space="preserve">, </w:t>
      </w:r>
      <w:proofErr w:type="spellStart"/>
      <w:r w:rsidR="00075F13">
        <w:rPr>
          <w:rFonts w:ascii="Arial" w:eastAsia="Arial" w:hAnsi="Arial" w:cs="Arial"/>
        </w:rPr>
        <w:t>edgexfoundry</w:t>
      </w:r>
      <w:proofErr w:type="spellEnd"/>
      <w:r w:rsidR="00075F13">
        <w:rPr>
          <w:rFonts w:ascii="Arial" w:eastAsia="Arial" w:hAnsi="Arial" w:cs="Arial"/>
        </w:rPr>
        <w:t>/device-</w:t>
      </w:r>
      <w:proofErr w:type="spellStart"/>
      <w:r w:rsidR="00075F13">
        <w:rPr>
          <w:rFonts w:ascii="Arial" w:eastAsia="Arial" w:hAnsi="Arial" w:cs="Arial"/>
        </w:rPr>
        <w:t>sdk</w:t>
      </w:r>
      <w:proofErr w:type="spellEnd"/>
      <w:r w:rsidR="00075F13">
        <w:rPr>
          <w:rFonts w:ascii="Arial" w:eastAsia="Arial" w:hAnsi="Arial" w:cs="Arial"/>
        </w:rPr>
        <w:t>-</w:t>
      </w:r>
      <w:r w:rsidR="003279BC">
        <w:rPr>
          <w:rFonts w:ascii="Arial" w:eastAsia="Arial" w:hAnsi="Arial" w:cs="Arial"/>
        </w:rPr>
        <w:t xml:space="preserve">c and </w:t>
      </w:r>
      <w:proofErr w:type="spellStart"/>
      <w:r w:rsidR="004C3E6A" w:rsidRPr="00942AAB">
        <w:rPr>
          <w:rFonts w:ascii="Arial" w:eastAsia="Arial" w:hAnsi="Arial" w:cs="Arial"/>
        </w:rPr>
        <w:t>edgexfoundry</w:t>
      </w:r>
      <w:proofErr w:type="spellEnd"/>
      <w:r w:rsidR="004C3E6A" w:rsidRPr="00942AAB">
        <w:rPr>
          <w:rFonts w:ascii="Arial" w:eastAsia="Arial" w:hAnsi="Arial" w:cs="Arial"/>
        </w:rPr>
        <w:t>/app-functions-</w:t>
      </w:r>
      <w:proofErr w:type="spellStart"/>
      <w:r w:rsidR="004C3E6A" w:rsidRPr="00942AAB">
        <w:rPr>
          <w:rFonts w:ascii="Arial" w:eastAsia="Arial" w:hAnsi="Arial" w:cs="Arial"/>
        </w:rPr>
        <w:t>sdk</w:t>
      </w:r>
      <w:proofErr w:type="spellEnd"/>
      <w:r w:rsidR="004C3E6A" w:rsidRPr="00942AAB">
        <w:rPr>
          <w:rFonts w:ascii="Arial" w:eastAsia="Arial" w:hAnsi="Arial" w:cs="Arial"/>
        </w:rPr>
        <w:t>-go</w:t>
      </w:r>
      <w:r w:rsidRPr="00942AAB">
        <w:rPr>
          <w:rFonts w:ascii="Arial" w:eastAsia="Arial" w:hAnsi="Arial" w:cs="Arial"/>
        </w:rPr>
        <w:t xml:space="preserve"> software </w:t>
      </w:r>
      <w:r w:rsidR="004C3E6A" w:rsidRPr="00942AAB">
        <w:rPr>
          <w:rFonts w:ascii="Arial" w:eastAsia="Arial" w:hAnsi="Arial" w:cs="Arial"/>
        </w:rPr>
        <w:t>product</w:t>
      </w:r>
      <w:r w:rsidR="003279BC">
        <w:rPr>
          <w:rFonts w:ascii="Arial" w:eastAsia="Arial" w:hAnsi="Arial" w:cs="Arial"/>
        </w:rPr>
        <w:t>s</w:t>
      </w:r>
      <w:r w:rsidRPr="00942AAB">
        <w:rPr>
          <w:rFonts w:ascii="Arial" w:eastAsia="Arial" w:hAnsi="Arial" w:cs="Arial"/>
        </w:rPr>
        <w:t xml:space="preserve"> (“</w:t>
      </w:r>
      <w:r w:rsidR="00075F13">
        <w:rPr>
          <w:rFonts w:ascii="Arial" w:eastAsia="Arial" w:hAnsi="Arial" w:cs="Arial"/>
        </w:rPr>
        <w:t>EdgeX</w:t>
      </w:r>
      <w:r w:rsidR="00075F13" w:rsidRPr="00942AAB">
        <w:rPr>
          <w:rFonts w:ascii="Arial" w:eastAsia="Arial" w:hAnsi="Arial" w:cs="Arial"/>
        </w:rPr>
        <w:t xml:space="preserve"> </w:t>
      </w:r>
      <w:r w:rsidR="00A825F3" w:rsidRPr="00942AAB">
        <w:rPr>
          <w:rFonts w:ascii="Arial" w:eastAsia="Arial" w:hAnsi="Arial" w:cs="Arial"/>
        </w:rPr>
        <w:t xml:space="preserve">SDK”). </w:t>
      </w:r>
      <w:r w:rsidR="00075F13">
        <w:rPr>
          <w:rFonts w:ascii="Arial" w:eastAsia="Arial" w:hAnsi="Arial" w:cs="Arial"/>
        </w:rPr>
        <w:t>EdgeX</w:t>
      </w:r>
      <w:r w:rsidR="00075F13" w:rsidRPr="00942AAB">
        <w:rPr>
          <w:rFonts w:ascii="Arial" w:eastAsia="Arial" w:hAnsi="Arial" w:cs="Arial"/>
        </w:rPr>
        <w:t xml:space="preserve"> </w:t>
      </w:r>
      <w:r w:rsidR="00A825F3" w:rsidRPr="00942AAB">
        <w:rPr>
          <w:rFonts w:ascii="Arial" w:eastAsia="Arial" w:hAnsi="Arial" w:cs="Arial"/>
        </w:rPr>
        <w:t>SDK</w:t>
      </w:r>
      <w:r w:rsidRPr="00942AAB">
        <w:rPr>
          <w:rFonts w:ascii="Arial" w:eastAsia="Arial" w:hAnsi="Arial" w:cs="Arial"/>
        </w:rPr>
        <w:t xml:space="preserve"> is open source software (“OS Software”).</w:t>
      </w:r>
      <w:bookmarkStart w:id="1" w:name="_Hlk41406249"/>
      <w:r w:rsidRPr="00942AAB">
        <w:rPr>
          <w:rFonts w:ascii="Arial" w:eastAsia="Arial" w:hAnsi="Arial" w:cs="Arial"/>
        </w:rPr>
        <w:t xml:space="preserve"> </w:t>
      </w:r>
      <w:bookmarkEnd w:id="1"/>
      <w:r w:rsidR="00D32EA2" w:rsidRPr="00942AAB">
        <w:rPr>
          <w:rFonts w:ascii="Arial" w:eastAsia="Arial" w:hAnsi="Arial" w:cs="Arial"/>
        </w:rPr>
        <w:t>The Software contains certain proprietary software of Licensor and its third-party licensors, collectively</w:t>
      </w:r>
      <w:del w:id="2" w:author="Duncan Graham" w:date="2020-07-02T10:32:00Z">
        <w:r w:rsidR="00D32EA2" w:rsidRPr="00942AAB" w:rsidDel="003004C3">
          <w:rPr>
            <w:rFonts w:ascii="Arial" w:eastAsia="Arial" w:hAnsi="Arial" w:cs="Arial"/>
          </w:rPr>
          <w:delText xml:space="preserve"> (“</w:delText>
        </w:r>
        <w:r w:rsidR="00A81F81" w:rsidDel="003004C3">
          <w:rPr>
            <w:rFonts w:ascii="Arial" w:eastAsia="Arial" w:hAnsi="Arial" w:cs="Arial"/>
          </w:rPr>
          <w:delText>Software</w:delText>
        </w:r>
        <w:r w:rsidR="00D32EA2" w:rsidRPr="00942AAB" w:rsidDel="003004C3">
          <w:rPr>
            <w:rFonts w:ascii="Arial" w:eastAsia="Arial" w:hAnsi="Arial" w:cs="Arial"/>
          </w:rPr>
          <w:delText>”)</w:delText>
        </w:r>
      </w:del>
      <w:r w:rsidR="00D32EA2" w:rsidRPr="00942AAB">
        <w:rPr>
          <w:rFonts w:ascii="Arial" w:eastAsia="Arial" w:hAnsi="Arial" w:cs="Arial"/>
        </w:rPr>
        <w:t xml:space="preserve">. </w:t>
      </w:r>
      <w:r w:rsidRPr="00942AAB">
        <w:rPr>
          <w:rFonts w:ascii="Arial" w:eastAsia="Arial" w:hAnsi="Arial" w:cs="Arial"/>
        </w:rPr>
        <w:t xml:space="preserve">By installing, copying, or otherwise using the Software, </w:t>
      </w:r>
      <w:r w:rsidR="004862AB">
        <w:rPr>
          <w:rFonts w:ascii="Arial" w:eastAsia="Arial" w:hAnsi="Arial" w:cs="Arial"/>
        </w:rPr>
        <w:t>Licence</w:t>
      </w:r>
      <w:r w:rsidR="000E0478" w:rsidRPr="00942AAB">
        <w:rPr>
          <w:rFonts w:ascii="Arial" w:eastAsia="Arial" w:hAnsi="Arial" w:cs="Arial"/>
        </w:rPr>
        <w:t>e</w:t>
      </w:r>
      <w:r w:rsidRPr="00942AAB">
        <w:rPr>
          <w:rFonts w:ascii="Arial" w:eastAsia="Arial" w:hAnsi="Arial" w:cs="Arial"/>
        </w:rPr>
        <w:t xml:space="preserve"> agrees to be bound by the terms and conditions of this Agreement. The parties expressly agree that the terms and conditions of this Agreement shall prevail over any standard terms and conditions printed or referred to in any purchase contract, order or other written documentation issued by the </w:t>
      </w:r>
      <w:r w:rsidR="004862AB">
        <w:rPr>
          <w:rFonts w:ascii="Arial" w:eastAsia="Arial" w:hAnsi="Arial" w:cs="Arial"/>
        </w:rPr>
        <w:t>Licence</w:t>
      </w:r>
      <w:r w:rsidR="000E0478" w:rsidRPr="00942AAB">
        <w:rPr>
          <w:rFonts w:ascii="Arial" w:eastAsia="Arial" w:hAnsi="Arial" w:cs="Arial"/>
        </w:rPr>
        <w:t>e</w:t>
      </w:r>
      <w:r w:rsidRPr="00942AAB">
        <w:rPr>
          <w:rFonts w:ascii="Arial" w:eastAsia="Arial" w:hAnsi="Arial" w:cs="Arial"/>
        </w:rPr>
        <w:t xml:space="preserve"> concerning the subject matter hereof. </w:t>
      </w:r>
      <w:r w:rsidRPr="00942AAB">
        <w:rPr>
          <w:rFonts w:ascii="Arial" w:eastAsia="Arial" w:hAnsi="Arial" w:cs="Arial"/>
          <w:b/>
          <w:caps/>
        </w:rPr>
        <w:t xml:space="preserve">If </w:t>
      </w:r>
      <w:r w:rsidR="004862AB">
        <w:rPr>
          <w:rFonts w:ascii="Arial" w:eastAsia="Arial" w:hAnsi="Arial" w:cs="Arial"/>
          <w:b/>
          <w:caps/>
        </w:rPr>
        <w:t>Licence</w:t>
      </w:r>
      <w:r w:rsidR="000E0478" w:rsidRPr="00942AAB">
        <w:rPr>
          <w:rFonts w:ascii="Arial" w:eastAsia="Arial" w:hAnsi="Arial" w:cs="Arial"/>
          <w:b/>
          <w:caps/>
        </w:rPr>
        <w:t>e</w:t>
      </w:r>
      <w:r w:rsidRPr="00942AAB">
        <w:rPr>
          <w:rFonts w:ascii="Arial" w:eastAsia="Arial" w:hAnsi="Arial" w:cs="Arial"/>
          <w:b/>
          <w:caps/>
        </w:rPr>
        <w:t xml:space="preserve"> does not agree to the terms and conditions of this Agreement then do not install copy or use the Software.</w:t>
      </w:r>
    </w:p>
    <w:p w14:paraId="2F549930" w14:textId="77777777" w:rsidR="00117619" w:rsidRPr="00942AAB" w:rsidRDefault="00117619">
      <w:pPr>
        <w:tabs>
          <w:tab w:val="left" w:pos="-1440"/>
          <w:tab w:val="left" w:pos="-720"/>
          <w:tab w:val="left" w:pos="-5"/>
          <w:tab w:val="left" w:pos="432"/>
          <w:tab w:val="left" w:pos="1152"/>
          <w:tab w:val="left" w:pos="2160"/>
        </w:tabs>
        <w:jc w:val="both"/>
        <w:rPr>
          <w:rFonts w:ascii="Arial" w:eastAsia="Arial" w:hAnsi="Arial" w:cs="Arial"/>
          <w:b/>
          <w:caps/>
        </w:rPr>
      </w:pPr>
    </w:p>
    <w:p w14:paraId="39118509" w14:textId="7D87DAE6" w:rsidR="00620B16" w:rsidRPr="0074115C" w:rsidRDefault="00151F4C">
      <w:pPr>
        <w:numPr>
          <w:ilvl w:val="0"/>
          <w:numId w:val="1"/>
        </w:numPr>
        <w:pBdr>
          <w:top w:val="nil"/>
          <w:left w:val="nil"/>
          <w:bottom w:val="nil"/>
          <w:right w:val="nil"/>
          <w:between w:val="nil"/>
        </w:pBdr>
        <w:ind w:left="992" w:hanging="708"/>
        <w:rPr>
          <w:rFonts w:ascii="Arial" w:eastAsia="Arial Bold" w:hAnsi="Arial" w:cs="Arial"/>
          <w:b/>
          <w:color w:val="000000"/>
        </w:rPr>
      </w:pPr>
      <w:r w:rsidRPr="00942AAB">
        <w:rPr>
          <w:rFonts w:ascii="Arial" w:eastAsia="Arial" w:hAnsi="Arial" w:cs="Arial"/>
          <w:b/>
          <w:color w:val="000000"/>
        </w:rPr>
        <w:t xml:space="preserve">OS Software </w:t>
      </w:r>
      <w:r w:rsidR="004862AB">
        <w:rPr>
          <w:rFonts w:ascii="Arial" w:eastAsia="Arial" w:hAnsi="Arial" w:cs="Arial"/>
          <w:b/>
          <w:color w:val="000000"/>
        </w:rPr>
        <w:t>Licence</w:t>
      </w:r>
    </w:p>
    <w:p w14:paraId="7029780B" w14:textId="77777777" w:rsidR="00620B16" w:rsidRPr="00942AAB" w:rsidRDefault="00620B16">
      <w:pPr>
        <w:pBdr>
          <w:top w:val="nil"/>
          <w:left w:val="nil"/>
          <w:bottom w:val="nil"/>
          <w:right w:val="nil"/>
          <w:between w:val="nil"/>
        </w:pBdr>
        <w:ind w:left="720" w:hanging="720"/>
        <w:rPr>
          <w:rFonts w:ascii="Arial" w:eastAsia="Arial" w:hAnsi="Arial" w:cs="Arial"/>
          <w:b/>
          <w:smallCaps/>
          <w:color w:val="000000"/>
        </w:rPr>
      </w:pPr>
    </w:p>
    <w:p w14:paraId="01EF2CAB" w14:textId="7CAF6795" w:rsidR="00620B16" w:rsidRPr="00D7626A" w:rsidRDefault="00075F13" w:rsidP="001159E8">
      <w:pPr>
        <w:numPr>
          <w:ilvl w:val="0"/>
          <w:numId w:val="12"/>
        </w:numPr>
        <w:tabs>
          <w:tab w:val="left" w:pos="-1440"/>
          <w:tab w:val="left" w:pos="-720"/>
          <w:tab w:val="left" w:pos="0"/>
          <w:tab w:val="left" w:pos="432"/>
          <w:tab w:val="left" w:pos="2160"/>
        </w:tabs>
        <w:ind w:left="990" w:hanging="705"/>
        <w:jc w:val="both"/>
        <w:rPr>
          <w:rFonts w:ascii="Arial" w:hAnsi="Arial" w:cs="Arial"/>
        </w:rPr>
      </w:pPr>
      <w:r>
        <w:rPr>
          <w:rFonts w:ascii="Arial" w:eastAsia="Arial" w:hAnsi="Arial" w:cs="Arial"/>
        </w:rPr>
        <w:t xml:space="preserve">EdgeX </w:t>
      </w:r>
      <w:r w:rsidR="00D7626A">
        <w:rPr>
          <w:rFonts w:ascii="Arial" w:eastAsia="Arial" w:hAnsi="Arial" w:cs="Arial"/>
        </w:rPr>
        <w:t>SDK</w:t>
      </w:r>
      <w:r w:rsidR="00151F4C" w:rsidRPr="00D7626A">
        <w:rPr>
          <w:rFonts w:ascii="Arial" w:eastAsia="Arial" w:hAnsi="Arial" w:cs="Arial"/>
        </w:rPr>
        <w:t xml:space="preserve"> software included in the </w:t>
      </w:r>
      <w:r w:rsidR="00D32EA2" w:rsidRPr="00D7626A">
        <w:rPr>
          <w:rFonts w:ascii="Arial" w:eastAsia="Arial" w:hAnsi="Arial" w:cs="Arial"/>
        </w:rPr>
        <w:t>Edge Xpert</w:t>
      </w:r>
      <w:r w:rsidR="00D7626A">
        <w:rPr>
          <w:rFonts w:ascii="Arial" w:eastAsia="Arial" w:hAnsi="Arial" w:cs="Arial"/>
        </w:rPr>
        <w:t xml:space="preserve"> SDK</w:t>
      </w:r>
      <w:r w:rsidR="00D32EA2" w:rsidRPr="00D7626A">
        <w:rPr>
          <w:rFonts w:ascii="Arial" w:eastAsia="Arial" w:hAnsi="Arial" w:cs="Arial"/>
        </w:rPr>
        <w:t xml:space="preserve"> </w:t>
      </w:r>
      <w:r w:rsidR="00151F4C" w:rsidRPr="00D7626A">
        <w:rPr>
          <w:rFonts w:ascii="Arial" w:eastAsia="Arial" w:hAnsi="Arial" w:cs="Arial"/>
        </w:rPr>
        <w:t xml:space="preserve">Software is </w:t>
      </w:r>
      <w:r w:rsidR="004862AB">
        <w:rPr>
          <w:rFonts w:ascii="Arial" w:eastAsia="Arial" w:hAnsi="Arial" w:cs="Arial"/>
        </w:rPr>
        <w:t>licence</w:t>
      </w:r>
      <w:r w:rsidR="00151F4C" w:rsidRPr="00D7626A">
        <w:rPr>
          <w:rFonts w:ascii="Arial" w:eastAsia="Arial" w:hAnsi="Arial" w:cs="Arial"/>
        </w:rPr>
        <w:t xml:space="preserve">d under the Apache </w:t>
      </w:r>
      <w:r w:rsidR="004862AB">
        <w:rPr>
          <w:rFonts w:ascii="Arial" w:eastAsia="Arial" w:hAnsi="Arial" w:cs="Arial"/>
        </w:rPr>
        <w:t>Licence</w:t>
      </w:r>
      <w:r w:rsidR="00151F4C" w:rsidRPr="00D7626A">
        <w:rPr>
          <w:rFonts w:ascii="Arial" w:eastAsia="Arial" w:hAnsi="Arial" w:cs="Arial"/>
        </w:rPr>
        <w:t xml:space="preserve">, Version 2.0 (the "EdgeX Foundry </w:t>
      </w:r>
      <w:r w:rsidR="004862AB">
        <w:rPr>
          <w:rFonts w:ascii="Arial" w:eastAsia="Arial" w:hAnsi="Arial" w:cs="Arial"/>
        </w:rPr>
        <w:t>Licence</w:t>
      </w:r>
      <w:r w:rsidR="00151F4C" w:rsidRPr="00D7626A">
        <w:rPr>
          <w:rFonts w:ascii="Arial" w:eastAsia="Arial" w:hAnsi="Arial" w:cs="Arial"/>
        </w:rPr>
        <w:t xml:space="preserve">"); </w:t>
      </w:r>
      <w:r w:rsidR="004862AB">
        <w:rPr>
          <w:rFonts w:ascii="Arial" w:eastAsia="Arial" w:hAnsi="Arial" w:cs="Arial"/>
        </w:rPr>
        <w:t>Licence</w:t>
      </w:r>
      <w:r w:rsidR="000E0478" w:rsidRPr="00D7626A">
        <w:rPr>
          <w:rFonts w:ascii="Arial" w:eastAsia="Arial" w:hAnsi="Arial" w:cs="Arial"/>
        </w:rPr>
        <w:t>e</w:t>
      </w:r>
      <w:r w:rsidR="00151F4C" w:rsidRPr="00D7626A">
        <w:rPr>
          <w:rFonts w:ascii="Arial" w:eastAsia="Arial" w:hAnsi="Arial" w:cs="Arial"/>
        </w:rPr>
        <w:t xml:space="preserve"> may not use EdgeX Foundry software except in compliance with the EdgeX Foundry </w:t>
      </w:r>
      <w:r w:rsidR="004862AB">
        <w:rPr>
          <w:rFonts w:ascii="Arial" w:eastAsia="Arial" w:hAnsi="Arial" w:cs="Arial"/>
        </w:rPr>
        <w:t>Licence</w:t>
      </w:r>
      <w:r w:rsidR="00151F4C" w:rsidRPr="00D7626A">
        <w:rPr>
          <w:rFonts w:ascii="Arial" w:eastAsia="Arial" w:hAnsi="Arial" w:cs="Arial"/>
        </w:rPr>
        <w:t xml:space="preserve">. </w:t>
      </w:r>
      <w:r w:rsidR="004862AB">
        <w:rPr>
          <w:rFonts w:ascii="Arial" w:eastAsia="Arial" w:hAnsi="Arial" w:cs="Arial"/>
        </w:rPr>
        <w:t>Licence</w:t>
      </w:r>
      <w:r w:rsidR="000E0478" w:rsidRPr="00D7626A">
        <w:rPr>
          <w:rFonts w:ascii="Arial" w:eastAsia="Arial" w:hAnsi="Arial" w:cs="Arial"/>
        </w:rPr>
        <w:t>e</w:t>
      </w:r>
      <w:r w:rsidR="00151F4C" w:rsidRPr="00D7626A">
        <w:rPr>
          <w:rFonts w:ascii="Arial" w:eastAsia="Arial" w:hAnsi="Arial" w:cs="Arial"/>
        </w:rPr>
        <w:t xml:space="preserve"> may obtain a copy of the </w:t>
      </w:r>
      <w:r w:rsidR="004862AB">
        <w:rPr>
          <w:rFonts w:ascii="Arial" w:eastAsia="Arial" w:hAnsi="Arial" w:cs="Arial"/>
        </w:rPr>
        <w:t>Licence</w:t>
      </w:r>
      <w:r w:rsidR="00151F4C" w:rsidRPr="00D7626A">
        <w:rPr>
          <w:rFonts w:ascii="Arial" w:eastAsia="Arial" w:hAnsi="Arial" w:cs="Arial"/>
        </w:rPr>
        <w:t xml:space="preserve"> at  </w:t>
      </w:r>
      <w:hyperlink r:id="rId7">
        <w:r w:rsidR="00151F4C" w:rsidRPr="00D7626A">
          <w:rPr>
            <w:rFonts w:ascii="Arial" w:eastAsia="Arial" w:hAnsi="Arial" w:cs="Arial"/>
            <w:color w:val="0000FF"/>
            <w:u w:val="single"/>
          </w:rPr>
          <w:t>http://www.apache.org/</w:t>
        </w:r>
        <w:r w:rsidR="004862AB">
          <w:rPr>
            <w:rFonts w:ascii="Arial" w:eastAsia="Arial" w:hAnsi="Arial" w:cs="Arial"/>
            <w:color w:val="0000FF"/>
            <w:u w:val="single"/>
          </w:rPr>
          <w:t>licence</w:t>
        </w:r>
        <w:r w:rsidR="00151F4C" w:rsidRPr="00D7626A">
          <w:rPr>
            <w:rFonts w:ascii="Arial" w:eastAsia="Arial" w:hAnsi="Arial" w:cs="Arial"/>
            <w:color w:val="0000FF"/>
            <w:u w:val="single"/>
          </w:rPr>
          <w:t>s/</w:t>
        </w:r>
        <w:r w:rsidR="004862AB">
          <w:rPr>
            <w:rFonts w:ascii="Arial" w:eastAsia="Arial" w:hAnsi="Arial" w:cs="Arial"/>
            <w:color w:val="0000FF"/>
            <w:u w:val="single"/>
          </w:rPr>
          <w:t>LICENCE</w:t>
        </w:r>
        <w:r w:rsidR="00151F4C" w:rsidRPr="00D7626A">
          <w:rPr>
            <w:rFonts w:ascii="Arial" w:eastAsia="Arial" w:hAnsi="Arial" w:cs="Arial"/>
            <w:color w:val="0000FF"/>
            <w:u w:val="single"/>
          </w:rPr>
          <w:t>-2.0</w:t>
        </w:r>
      </w:hyperlink>
    </w:p>
    <w:p w14:paraId="164B1F61" w14:textId="5D3ADBF3" w:rsidR="00620B16" w:rsidRPr="00942AAB" w:rsidRDefault="004862AB" w:rsidP="001159E8">
      <w:pPr>
        <w:numPr>
          <w:ilvl w:val="0"/>
          <w:numId w:val="12"/>
        </w:numPr>
        <w:tabs>
          <w:tab w:val="left" w:pos="-1440"/>
          <w:tab w:val="left" w:pos="-720"/>
          <w:tab w:val="left" w:pos="0"/>
          <w:tab w:val="left" w:pos="414"/>
          <w:tab w:val="left" w:pos="2160"/>
        </w:tabs>
        <w:ind w:left="990" w:hanging="705"/>
        <w:jc w:val="both"/>
        <w:rPr>
          <w:rFonts w:ascii="Arial" w:hAnsi="Arial" w:cs="Arial"/>
          <w:b/>
          <w:caps/>
          <w:sz w:val="16"/>
          <w:szCs w:val="16"/>
        </w:rPr>
      </w:pPr>
      <w:r>
        <w:rPr>
          <w:rFonts w:ascii="Arial" w:eastAsia="Arial" w:hAnsi="Arial" w:cs="Arial"/>
          <w:b/>
          <w:caps/>
          <w:sz w:val="16"/>
          <w:szCs w:val="16"/>
        </w:rPr>
        <w:t>Licence</w:t>
      </w:r>
      <w:r w:rsidR="000E0478" w:rsidRPr="00942AAB">
        <w:rPr>
          <w:rFonts w:ascii="Arial" w:eastAsia="Arial" w:hAnsi="Arial" w:cs="Arial"/>
          <w:b/>
          <w:caps/>
          <w:sz w:val="16"/>
          <w:szCs w:val="16"/>
        </w:rPr>
        <w:t>e</w:t>
      </w:r>
      <w:r w:rsidR="00151F4C" w:rsidRPr="00942AAB">
        <w:rPr>
          <w:rFonts w:ascii="Arial" w:eastAsia="Arial" w:hAnsi="Arial" w:cs="Arial"/>
          <w:b/>
          <w:caps/>
          <w:sz w:val="16"/>
          <w:szCs w:val="16"/>
        </w:rPr>
        <w:t xml:space="preserve"> acknowledges that </w:t>
      </w:r>
      <w:r w:rsidR="00D32EA2" w:rsidRPr="00942AAB">
        <w:rPr>
          <w:rFonts w:ascii="Arial" w:eastAsia="Arial" w:hAnsi="Arial" w:cs="Arial"/>
          <w:b/>
          <w:caps/>
          <w:sz w:val="16"/>
          <w:szCs w:val="16"/>
        </w:rPr>
        <w:t>ANY</w:t>
      </w:r>
      <w:r w:rsidR="00151F4C" w:rsidRPr="00942AAB">
        <w:rPr>
          <w:rFonts w:ascii="Arial" w:eastAsia="Arial" w:hAnsi="Arial" w:cs="Arial"/>
          <w:b/>
          <w:caps/>
          <w:sz w:val="16"/>
          <w:szCs w:val="16"/>
        </w:rPr>
        <w:t xml:space="preserve"> os software is provided with no warranties of any kind including the warranties of design, merchantability and fitness for a particular purpose, non-infringement, or arising from a course of </w:t>
      </w:r>
      <w:r w:rsidR="00151F4C" w:rsidRPr="00942AAB">
        <w:rPr>
          <w:rFonts w:ascii="Arial" w:eastAsia="Arial Bold" w:hAnsi="Arial" w:cs="Arial"/>
          <w:b/>
          <w:caps/>
          <w:sz w:val="16"/>
          <w:szCs w:val="16"/>
        </w:rPr>
        <w:t>dealing</w:t>
      </w:r>
      <w:r w:rsidR="00151F4C" w:rsidRPr="00942AAB">
        <w:rPr>
          <w:rFonts w:ascii="Arial" w:eastAsia="Arial" w:hAnsi="Arial" w:cs="Arial"/>
          <w:b/>
          <w:caps/>
          <w:sz w:val="16"/>
          <w:szCs w:val="16"/>
        </w:rPr>
        <w:t xml:space="preserve">, usage or trade practice. </w:t>
      </w:r>
      <w:r w:rsidR="00151F4C" w:rsidRPr="00942AAB">
        <w:rPr>
          <w:rFonts w:ascii="Arial" w:eastAsia="Arial Bold" w:hAnsi="Arial" w:cs="Arial"/>
          <w:b/>
          <w:caps/>
          <w:sz w:val="16"/>
          <w:szCs w:val="16"/>
        </w:rPr>
        <w:t xml:space="preserve">in no event whatsoever and under no legal theory, whether in tort (including negligence), contract, or otherwise, unless required by applicable law (such as deliberate and grossly negligent acts), shall licensor be liable to </w:t>
      </w:r>
      <w:r>
        <w:rPr>
          <w:rFonts w:ascii="Arial" w:eastAsia="Arial Bold" w:hAnsi="Arial" w:cs="Arial"/>
          <w:b/>
          <w:caps/>
          <w:sz w:val="16"/>
          <w:szCs w:val="16"/>
        </w:rPr>
        <w:t>Licence</w:t>
      </w:r>
      <w:r w:rsidR="000E0478" w:rsidRPr="00942AAB">
        <w:rPr>
          <w:rFonts w:ascii="Arial" w:eastAsia="Arial Bold" w:hAnsi="Arial" w:cs="Arial"/>
          <w:b/>
          <w:caps/>
          <w:sz w:val="16"/>
          <w:szCs w:val="16"/>
        </w:rPr>
        <w:t>e</w:t>
      </w:r>
      <w:r w:rsidR="00151F4C" w:rsidRPr="00942AAB">
        <w:rPr>
          <w:rFonts w:ascii="Arial" w:eastAsia="Arial Bold" w:hAnsi="Arial" w:cs="Arial"/>
          <w:b/>
          <w:caps/>
          <w:sz w:val="16"/>
          <w:szCs w:val="16"/>
        </w:rPr>
        <w:t xml:space="preserve"> for any damages, including any direct, indirect, special, incidental, or consequential damages of any nature, arising as a result of using the os software or out of the use or inability to use the os software (including but not limited to damages for loss of goodwill, work stoppage, computer failure or malfunction, or any and all other commercial damages or losses), even if licensor has been advised of the possibility of such damages. </w:t>
      </w:r>
    </w:p>
    <w:p w14:paraId="002466F1" w14:textId="2E13399B" w:rsidR="00226CCD" w:rsidRPr="00942AAB" w:rsidRDefault="0098513C" w:rsidP="001159E8">
      <w:pPr>
        <w:tabs>
          <w:tab w:val="left" w:pos="-1440"/>
          <w:tab w:val="left" w:pos="-720"/>
          <w:tab w:val="left" w:pos="0"/>
          <w:tab w:val="left" w:pos="414"/>
          <w:tab w:val="left" w:pos="2160"/>
        </w:tabs>
        <w:ind w:left="990" w:hanging="705"/>
        <w:jc w:val="both"/>
        <w:rPr>
          <w:rFonts w:ascii="Arial" w:hAnsi="Arial" w:cs="Arial"/>
          <w:b/>
          <w:caps/>
        </w:rPr>
      </w:pPr>
      <w:r>
        <w:rPr>
          <w:rFonts w:ascii="Arial" w:hAnsi="Arial" w:cs="Arial"/>
          <w:b/>
          <w:caps/>
        </w:rPr>
        <w:tab/>
      </w:r>
      <w:r>
        <w:rPr>
          <w:rFonts w:ascii="Arial" w:hAnsi="Arial" w:cs="Arial"/>
          <w:b/>
          <w:caps/>
        </w:rPr>
        <w:tab/>
      </w:r>
    </w:p>
    <w:p w14:paraId="4A2AD69A" w14:textId="77777777" w:rsidR="00115632" w:rsidRPr="00942AAB" w:rsidRDefault="00115632" w:rsidP="00115632">
      <w:pPr>
        <w:pStyle w:val="BodyText"/>
        <w:widowControl w:val="0"/>
        <w:tabs>
          <w:tab w:val="left" w:pos="-1440"/>
          <w:tab w:val="left" w:pos="-720"/>
          <w:tab w:val="left" w:pos="0"/>
          <w:tab w:val="left" w:pos="432"/>
          <w:tab w:val="left" w:pos="1152"/>
          <w:tab w:val="left" w:pos="2160"/>
        </w:tabs>
        <w:suppressAutoHyphens/>
        <w:rPr>
          <w:rFonts w:ascii="Arial" w:hAnsi="Arial" w:cs="Arial"/>
        </w:rPr>
      </w:pPr>
      <w:r w:rsidRPr="00942AAB">
        <w:rPr>
          <w:rFonts w:ascii="Arial" w:hAnsi="Arial" w:cs="Arial"/>
        </w:rPr>
        <w:t>Now the parties hereby agree as follows:</w:t>
      </w:r>
    </w:p>
    <w:p w14:paraId="6877BC91" w14:textId="77777777" w:rsidR="00115632" w:rsidRPr="00942AAB" w:rsidRDefault="00115632" w:rsidP="00115632">
      <w:pPr>
        <w:tabs>
          <w:tab w:val="left" w:pos="-1440"/>
          <w:tab w:val="left" w:pos="-720"/>
          <w:tab w:val="left" w:pos="0"/>
          <w:tab w:val="left" w:pos="432"/>
          <w:tab w:val="left" w:pos="1152"/>
          <w:tab w:val="left" w:pos="2160"/>
        </w:tabs>
        <w:suppressAutoHyphens/>
        <w:jc w:val="both"/>
        <w:rPr>
          <w:rFonts w:ascii="Arial" w:hAnsi="Arial" w:cs="Arial"/>
        </w:rPr>
      </w:pPr>
    </w:p>
    <w:p w14:paraId="5489F2B9" w14:textId="5B2CF274" w:rsidR="00115632" w:rsidRPr="00744231" w:rsidRDefault="00115632" w:rsidP="006A134C">
      <w:pPr>
        <w:numPr>
          <w:ilvl w:val="0"/>
          <w:numId w:val="1"/>
        </w:numPr>
        <w:pBdr>
          <w:top w:val="nil"/>
          <w:left w:val="nil"/>
          <w:bottom w:val="nil"/>
          <w:right w:val="nil"/>
          <w:between w:val="nil"/>
        </w:pBdr>
        <w:ind w:left="993" w:hanging="709"/>
        <w:rPr>
          <w:rFonts w:ascii="Arial" w:eastAsia="Arial Bold" w:hAnsi="Arial" w:cs="Arial"/>
          <w:b/>
          <w:color w:val="000000"/>
        </w:rPr>
      </w:pPr>
      <w:r w:rsidRPr="00744231">
        <w:rPr>
          <w:rFonts w:ascii="Arial" w:hAnsi="Arial" w:cs="Arial"/>
          <w:b/>
        </w:rPr>
        <w:t xml:space="preserve">Grant of </w:t>
      </w:r>
      <w:r w:rsidR="004862AB">
        <w:rPr>
          <w:rFonts w:ascii="Arial" w:hAnsi="Arial" w:cs="Arial"/>
          <w:b/>
        </w:rPr>
        <w:t>Licence</w:t>
      </w:r>
      <w:r w:rsidRPr="00744231">
        <w:rPr>
          <w:rFonts w:ascii="Arial" w:hAnsi="Arial" w:cs="Arial"/>
          <w:b/>
        </w:rPr>
        <w:t xml:space="preserve"> </w:t>
      </w:r>
    </w:p>
    <w:p w14:paraId="4B317A33" w14:textId="77777777" w:rsidR="00115632" w:rsidRPr="00942AAB" w:rsidRDefault="00115632" w:rsidP="00115632">
      <w:pPr>
        <w:tabs>
          <w:tab w:val="left" w:pos="-1440"/>
          <w:tab w:val="left" w:pos="-720"/>
          <w:tab w:val="left" w:pos="0"/>
          <w:tab w:val="left" w:pos="432"/>
          <w:tab w:val="left" w:pos="1152"/>
          <w:tab w:val="left" w:pos="2160"/>
        </w:tabs>
        <w:suppressAutoHyphens/>
        <w:jc w:val="both"/>
        <w:rPr>
          <w:rFonts w:ascii="Arial" w:hAnsi="Arial" w:cs="Arial"/>
          <w:b/>
        </w:rPr>
      </w:pPr>
      <w:r w:rsidRPr="00942AAB">
        <w:rPr>
          <w:rFonts w:ascii="Arial" w:hAnsi="Arial" w:cs="Arial"/>
        </w:rPr>
        <w:tab/>
      </w:r>
    </w:p>
    <w:p w14:paraId="141D3A9E" w14:textId="3311FFE6" w:rsidR="00D7626A" w:rsidRDefault="0074115C" w:rsidP="0098513C">
      <w:pPr>
        <w:tabs>
          <w:tab w:val="left" w:pos="-1440"/>
          <w:tab w:val="left" w:pos="-720"/>
          <w:tab w:val="left" w:pos="0"/>
          <w:tab w:val="left" w:pos="993"/>
          <w:tab w:val="left" w:pos="2160"/>
        </w:tabs>
        <w:suppressAutoHyphens/>
        <w:ind w:left="993" w:hanging="709"/>
        <w:rPr>
          <w:rFonts w:ascii="Arial" w:hAnsi="Arial" w:cs="Arial"/>
        </w:rPr>
      </w:pPr>
      <w:r w:rsidRPr="0098513C">
        <w:rPr>
          <w:rFonts w:ascii="Arial" w:hAnsi="Arial" w:cs="Arial"/>
        </w:rPr>
        <w:t>2.1</w:t>
      </w:r>
      <w:r w:rsidR="0098513C">
        <w:rPr>
          <w:rFonts w:ascii="Arial" w:hAnsi="Arial" w:cs="Arial"/>
        </w:rPr>
        <w:tab/>
      </w:r>
      <w:r w:rsidR="00D7626A" w:rsidRPr="00D7626A">
        <w:rPr>
          <w:rFonts w:ascii="Arial" w:hAnsi="Arial" w:cs="Arial"/>
        </w:rPr>
        <w:t xml:space="preserve">The following terms and conditions of this Agreement apply to use of the Software by </w:t>
      </w:r>
      <w:r w:rsidR="004862AB">
        <w:rPr>
          <w:rFonts w:ascii="Arial" w:hAnsi="Arial" w:cs="Arial"/>
        </w:rPr>
        <w:t>Licence</w:t>
      </w:r>
      <w:r w:rsidR="00D7626A" w:rsidRPr="00D7626A">
        <w:rPr>
          <w:rFonts w:ascii="Arial" w:hAnsi="Arial" w:cs="Arial"/>
        </w:rPr>
        <w:t xml:space="preserve">e in consideration for the </w:t>
      </w:r>
      <w:r w:rsidR="008830D8">
        <w:rPr>
          <w:rFonts w:ascii="Arial" w:hAnsi="Arial" w:cs="Arial"/>
        </w:rPr>
        <w:t>licence fees</w:t>
      </w:r>
      <w:r w:rsidR="00D7626A" w:rsidRPr="00D7626A">
        <w:rPr>
          <w:rFonts w:ascii="Arial" w:hAnsi="Arial" w:cs="Arial"/>
        </w:rPr>
        <w:t xml:space="preserve"> </w:t>
      </w:r>
      <w:r w:rsidR="008830D8">
        <w:rPr>
          <w:rFonts w:ascii="Arial" w:hAnsi="Arial" w:cs="Arial"/>
        </w:rPr>
        <w:t>payable by Licencee</w:t>
      </w:r>
      <w:r w:rsidR="00D7626A" w:rsidRPr="00D7626A">
        <w:rPr>
          <w:rFonts w:ascii="Arial" w:hAnsi="Arial" w:cs="Arial"/>
        </w:rPr>
        <w:t xml:space="preserve">.  In the event such terms and conditions conflict with the OS Software </w:t>
      </w:r>
      <w:r w:rsidR="004862AB">
        <w:rPr>
          <w:rFonts w:ascii="Arial" w:hAnsi="Arial" w:cs="Arial"/>
        </w:rPr>
        <w:t>Licence</w:t>
      </w:r>
      <w:r w:rsidR="00D7626A" w:rsidRPr="00D7626A">
        <w:rPr>
          <w:rFonts w:ascii="Arial" w:hAnsi="Arial" w:cs="Arial"/>
        </w:rPr>
        <w:t xml:space="preserve"> provisions provided in Clause 1 above, the terms of Clause 1 shall apply, but only in respect of the use of the OS Software.</w:t>
      </w:r>
    </w:p>
    <w:p w14:paraId="4429CBF2" w14:textId="696D2A2B" w:rsidR="00115632" w:rsidRDefault="00D7626A" w:rsidP="0098513C">
      <w:pPr>
        <w:tabs>
          <w:tab w:val="left" w:pos="-1440"/>
          <w:tab w:val="left" w:pos="-720"/>
          <w:tab w:val="left" w:pos="0"/>
          <w:tab w:val="left" w:pos="993"/>
          <w:tab w:val="left" w:pos="2160"/>
        </w:tabs>
        <w:suppressAutoHyphens/>
        <w:ind w:left="993" w:hanging="709"/>
        <w:rPr>
          <w:rFonts w:ascii="Arial" w:hAnsi="Arial" w:cs="Arial"/>
        </w:rPr>
      </w:pPr>
      <w:r>
        <w:rPr>
          <w:rFonts w:ascii="Arial" w:hAnsi="Arial" w:cs="Arial"/>
        </w:rPr>
        <w:t>2.2</w:t>
      </w:r>
      <w:r>
        <w:rPr>
          <w:rFonts w:ascii="Arial" w:hAnsi="Arial" w:cs="Arial"/>
        </w:rPr>
        <w:tab/>
      </w:r>
      <w:r w:rsidR="00115632" w:rsidRPr="0098513C">
        <w:rPr>
          <w:rFonts w:ascii="Arial" w:hAnsi="Arial" w:cs="Arial"/>
        </w:rPr>
        <w:t xml:space="preserve">The </w:t>
      </w:r>
      <w:r w:rsidR="00226CCD" w:rsidRPr="0098513C">
        <w:rPr>
          <w:rFonts w:ascii="Arial" w:hAnsi="Arial" w:cs="Arial"/>
        </w:rPr>
        <w:t xml:space="preserve">Software </w:t>
      </w:r>
      <w:r w:rsidR="00115632" w:rsidRPr="0098513C">
        <w:rPr>
          <w:rFonts w:ascii="Arial" w:hAnsi="Arial" w:cs="Arial"/>
        </w:rPr>
        <w:t xml:space="preserve">and all associated copyrights and other intellectual property rights are the property of the Licensor, its affiliated companies, or its licensors.  </w:t>
      </w:r>
      <w:r w:rsidR="004862AB">
        <w:rPr>
          <w:rFonts w:ascii="Arial" w:hAnsi="Arial" w:cs="Arial"/>
        </w:rPr>
        <w:t>Licence</w:t>
      </w:r>
      <w:r w:rsidR="00115632" w:rsidRPr="0098513C">
        <w:rPr>
          <w:rFonts w:ascii="Arial" w:hAnsi="Arial" w:cs="Arial"/>
        </w:rPr>
        <w:t xml:space="preserve">e acquires no title, right or interest in the </w:t>
      </w:r>
      <w:r w:rsidR="00226CCD" w:rsidRPr="0098513C">
        <w:rPr>
          <w:rFonts w:ascii="Arial" w:hAnsi="Arial" w:cs="Arial"/>
        </w:rPr>
        <w:t xml:space="preserve">Software </w:t>
      </w:r>
      <w:r w:rsidR="00115632" w:rsidRPr="0098513C">
        <w:rPr>
          <w:rFonts w:ascii="Arial" w:hAnsi="Arial" w:cs="Arial"/>
        </w:rPr>
        <w:t xml:space="preserve">other than the </w:t>
      </w:r>
      <w:r w:rsidR="004862AB">
        <w:rPr>
          <w:rFonts w:ascii="Arial" w:hAnsi="Arial" w:cs="Arial"/>
        </w:rPr>
        <w:t>licence</w:t>
      </w:r>
      <w:r w:rsidR="00115632" w:rsidRPr="0098513C">
        <w:rPr>
          <w:rFonts w:ascii="Arial" w:hAnsi="Arial" w:cs="Arial"/>
        </w:rPr>
        <w:t xml:space="preserve"> granted herein.</w:t>
      </w:r>
    </w:p>
    <w:p w14:paraId="73A8FD02" w14:textId="0431E88F" w:rsidR="0098513C" w:rsidRDefault="0098513C" w:rsidP="0098513C">
      <w:pPr>
        <w:tabs>
          <w:tab w:val="left" w:pos="-1440"/>
          <w:tab w:val="left" w:pos="-720"/>
          <w:tab w:val="left" w:pos="0"/>
          <w:tab w:val="left" w:pos="993"/>
          <w:tab w:val="left" w:pos="2160"/>
        </w:tabs>
        <w:suppressAutoHyphens/>
        <w:ind w:left="993" w:hanging="709"/>
        <w:rPr>
          <w:rFonts w:ascii="Arial" w:hAnsi="Arial" w:cs="Arial"/>
        </w:rPr>
      </w:pPr>
      <w:r>
        <w:rPr>
          <w:rFonts w:ascii="Arial" w:hAnsi="Arial" w:cs="Arial"/>
        </w:rPr>
        <w:t>2.</w:t>
      </w:r>
      <w:r w:rsidR="00D7626A">
        <w:rPr>
          <w:rFonts w:ascii="Arial" w:hAnsi="Arial" w:cs="Arial"/>
        </w:rPr>
        <w:t>3</w:t>
      </w:r>
      <w:r>
        <w:rPr>
          <w:rFonts w:ascii="Arial" w:hAnsi="Arial" w:cs="Arial"/>
        </w:rPr>
        <w:tab/>
      </w:r>
      <w:r w:rsidR="00226CCD" w:rsidRPr="0074115C">
        <w:rPr>
          <w:rFonts w:ascii="Arial" w:hAnsi="Arial" w:cs="Arial"/>
        </w:rPr>
        <w:t xml:space="preserve">Licensor hereby grants to </w:t>
      </w:r>
      <w:r w:rsidR="004862AB">
        <w:rPr>
          <w:rFonts w:ascii="Arial" w:hAnsi="Arial" w:cs="Arial"/>
        </w:rPr>
        <w:t>Licence</w:t>
      </w:r>
      <w:r w:rsidR="00226CCD" w:rsidRPr="0074115C">
        <w:rPr>
          <w:rFonts w:ascii="Arial" w:hAnsi="Arial" w:cs="Arial"/>
        </w:rPr>
        <w:t xml:space="preserve">e, subject to payment of the appropriate </w:t>
      </w:r>
      <w:r w:rsidR="008830D8">
        <w:rPr>
          <w:rFonts w:ascii="Arial" w:hAnsi="Arial" w:cs="Arial"/>
        </w:rPr>
        <w:t>licence fees</w:t>
      </w:r>
      <w:r w:rsidR="00226CCD" w:rsidRPr="0074115C">
        <w:rPr>
          <w:rFonts w:ascii="Arial" w:hAnsi="Arial" w:cs="Arial"/>
        </w:rPr>
        <w:t>, the non-exclusive non-transferable (without the right to sub-</w:t>
      </w:r>
      <w:r w:rsidR="004862AB">
        <w:rPr>
          <w:rFonts w:ascii="Arial" w:hAnsi="Arial" w:cs="Arial"/>
        </w:rPr>
        <w:t>licence</w:t>
      </w:r>
      <w:r w:rsidR="00226CCD" w:rsidRPr="0074115C">
        <w:rPr>
          <w:rFonts w:ascii="Arial" w:hAnsi="Arial" w:cs="Arial"/>
        </w:rPr>
        <w:t xml:space="preserve">) </w:t>
      </w:r>
      <w:r w:rsidR="004862AB">
        <w:rPr>
          <w:rFonts w:ascii="Arial" w:hAnsi="Arial" w:cs="Arial"/>
        </w:rPr>
        <w:t>licence</w:t>
      </w:r>
      <w:r w:rsidR="00226CCD" w:rsidRPr="0074115C">
        <w:rPr>
          <w:rFonts w:ascii="Arial" w:hAnsi="Arial" w:cs="Arial"/>
        </w:rPr>
        <w:t xml:space="preserve"> to use the </w:t>
      </w:r>
      <w:r w:rsidR="00A81F81">
        <w:rPr>
          <w:rFonts w:ascii="Arial" w:hAnsi="Arial" w:cs="Arial"/>
        </w:rPr>
        <w:t xml:space="preserve">Software </w:t>
      </w:r>
      <w:r w:rsidR="00226CCD" w:rsidRPr="0074115C">
        <w:rPr>
          <w:rFonts w:ascii="Arial" w:hAnsi="Arial" w:cs="Arial"/>
        </w:rPr>
        <w:t xml:space="preserve"> in </w:t>
      </w:r>
      <w:r w:rsidR="00F112CC">
        <w:rPr>
          <w:rFonts w:ascii="Arial" w:hAnsi="Arial" w:cs="Arial"/>
        </w:rPr>
        <w:t xml:space="preserve">source code and to </w:t>
      </w:r>
      <w:r w:rsidR="00744231" w:rsidRPr="00744231">
        <w:rPr>
          <w:rFonts w:ascii="Arial" w:hAnsi="Arial" w:cs="Arial"/>
        </w:rPr>
        <w:t xml:space="preserve">recompile and regenerate object code for development </w:t>
      </w:r>
      <w:r w:rsidR="00744231">
        <w:rPr>
          <w:rFonts w:ascii="Arial" w:hAnsi="Arial" w:cs="Arial"/>
        </w:rPr>
        <w:t>purposes,</w:t>
      </w:r>
      <w:r w:rsidR="00226CCD" w:rsidRPr="0074115C">
        <w:rPr>
          <w:rFonts w:ascii="Arial" w:hAnsi="Arial" w:cs="Arial"/>
        </w:rPr>
        <w:t xml:space="preserve"> subject to the terms and conditions of this Agreement and to receive Support Services  for the Software, from Licensor for an agreed </w:t>
      </w:r>
      <w:r w:rsidR="004862AB">
        <w:rPr>
          <w:rFonts w:ascii="Arial" w:hAnsi="Arial" w:cs="Arial"/>
        </w:rPr>
        <w:t>licence</w:t>
      </w:r>
      <w:r w:rsidR="00226CCD" w:rsidRPr="0074115C">
        <w:rPr>
          <w:rFonts w:ascii="Arial" w:hAnsi="Arial" w:cs="Arial"/>
        </w:rPr>
        <w:t xml:space="preserve"> and support period.</w:t>
      </w:r>
    </w:p>
    <w:p w14:paraId="4E87CBC0" w14:textId="6DED3408" w:rsidR="00226CCD" w:rsidRDefault="0098513C" w:rsidP="0098513C">
      <w:pPr>
        <w:tabs>
          <w:tab w:val="left" w:pos="-1440"/>
          <w:tab w:val="left" w:pos="-720"/>
          <w:tab w:val="left" w:pos="0"/>
          <w:tab w:val="left" w:pos="993"/>
          <w:tab w:val="left" w:pos="2160"/>
        </w:tabs>
        <w:suppressAutoHyphens/>
        <w:ind w:left="993" w:hanging="709"/>
        <w:rPr>
          <w:rFonts w:ascii="Arial" w:hAnsi="Arial" w:cs="Arial"/>
        </w:rPr>
      </w:pPr>
      <w:r>
        <w:rPr>
          <w:rFonts w:ascii="Arial" w:hAnsi="Arial" w:cs="Arial"/>
        </w:rPr>
        <w:t>2.</w:t>
      </w:r>
      <w:r w:rsidR="00D7626A">
        <w:rPr>
          <w:rFonts w:ascii="Arial" w:hAnsi="Arial" w:cs="Arial"/>
        </w:rPr>
        <w:t>4</w:t>
      </w:r>
      <w:r>
        <w:rPr>
          <w:rFonts w:ascii="Arial" w:hAnsi="Arial" w:cs="Arial"/>
        </w:rPr>
        <w:tab/>
      </w:r>
      <w:r w:rsidR="00226CCD" w:rsidRPr="00942AAB">
        <w:rPr>
          <w:rFonts w:ascii="Arial" w:hAnsi="Arial" w:cs="Arial"/>
        </w:rPr>
        <w:t xml:space="preserve">The particular Software </w:t>
      </w:r>
      <w:r w:rsidR="004862AB">
        <w:rPr>
          <w:rFonts w:ascii="Arial" w:hAnsi="Arial" w:cs="Arial"/>
        </w:rPr>
        <w:t>licence</w:t>
      </w:r>
      <w:r w:rsidR="00226CCD" w:rsidRPr="00942AAB">
        <w:rPr>
          <w:rFonts w:ascii="Arial" w:hAnsi="Arial" w:cs="Arial"/>
        </w:rPr>
        <w:t xml:space="preserve">d, </w:t>
      </w:r>
      <w:r w:rsidR="004862AB">
        <w:rPr>
          <w:rFonts w:ascii="Arial" w:hAnsi="Arial" w:cs="Arial"/>
        </w:rPr>
        <w:t>licence</w:t>
      </w:r>
      <w:r w:rsidR="00226CCD" w:rsidRPr="00942AAB">
        <w:rPr>
          <w:rFonts w:ascii="Arial" w:hAnsi="Arial" w:cs="Arial"/>
        </w:rPr>
        <w:t xml:space="preserve"> and support period, type and number of </w:t>
      </w:r>
      <w:r w:rsidR="004862AB">
        <w:rPr>
          <w:rFonts w:ascii="Arial" w:hAnsi="Arial" w:cs="Arial"/>
        </w:rPr>
        <w:t>licence</w:t>
      </w:r>
      <w:r w:rsidR="00226CCD" w:rsidRPr="00942AAB">
        <w:rPr>
          <w:rFonts w:ascii="Arial" w:hAnsi="Arial" w:cs="Arial"/>
        </w:rPr>
        <w:t xml:space="preserve">s and any additional restrictions, not contained herein, such as specified </w:t>
      </w:r>
      <w:r w:rsidR="004862AB">
        <w:rPr>
          <w:rFonts w:ascii="Arial" w:hAnsi="Arial" w:cs="Arial"/>
        </w:rPr>
        <w:t>Licence</w:t>
      </w:r>
      <w:r w:rsidR="00226CCD" w:rsidRPr="00942AAB">
        <w:rPr>
          <w:rFonts w:ascii="Arial" w:hAnsi="Arial" w:cs="Arial"/>
        </w:rPr>
        <w:t>e site(s), designated computer hardware, and/or operating system, use in conjunction with particular other software, or the number of authorized users shall be in accordance with the particular transaction between us, as confirmed in Licensor’s order acknowledgement.</w:t>
      </w:r>
    </w:p>
    <w:p w14:paraId="72AA3344" w14:textId="446AAA8F" w:rsidR="0020207B" w:rsidRPr="00942AAB" w:rsidRDefault="0098513C" w:rsidP="0098513C">
      <w:pPr>
        <w:tabs>
          <w:tab w:val="left" w:pos="-1440"/>
          <w:tab w:val="left" w:pos="-720"/>
          <w:tab w:val="left" w:pos="0"/>
          <w:tab w:val="left" w:pos="993"/>
          <w:tab w:val="left" w:pos="2160"/>
        </w:tabs>
        <w:suppressAutoHyphens/>
        <w:ind w:left="993" w:hanging="709"/>
        <w:rPr>
          <w:rFonts w:ascii="Arial" w:hAnsi="Arial" w:cs="Arial"/>
        </w:rPr>
      </w:pPr>
      <w:r>
        <w:rPr>
          <w:rFonts w:ascii="Arial" w:hAnsi="Arial" w:cs="Arial"/>
        </w:rPr>
        <w:t>2.</w:t>
      </w:r>
      <w:r w:rsidR="00D7626A">
        <w:rPr>
          <w:rFonts w:ascii="Arial" w:hAnsi="Arial" w:cs="Arial"/>
        </w:rPr>
        <w:t>5</w:t>
      </w:r>
      <w:r>
        <w:rPr>
          <w:rFonts w:ascii="Arial" w:hAnsi="Arial" w:cs="Arial"/>
        </w:rPr>
        <w:tab/>
      </w:r>
      <w:r w:rsidR="0020207B" w:rsidRPr="00942AAB">
        <w:rPr>
          <w:rFonts w:ascii="Arial" w:hAnsi="Arial" w:cs="Arial"/>
        </w:rPr>
        <w:t xml:space="preserve">Unless otherwise agreed in writing, the following </w:t>
      </w:r>
      <w:r w:rsidR="004862AB">
        <w:rPr>
          <w:rFonts w:ascii="Arial" w:hAnsi="Arial" w:cs="Arial"/>
        </w:rPr>
        <w:t>licence</w:t>
      </w:r>
      <w:r w:rsidR="0020207B" w:rsidRPr="00942AAB">
        <w:rPr>
          <w:rFonts w:ascii="Arial" w:hAnsi="Arial" w:cs="Arial"/>
        </w:rPr>
        <w:t xml:space="preserve"> restrictions apply to use of the </w:t>
      </w:r>
      <w:r w:rsidR="00A81F81">
        <w:rPr>
          <w:rFonts w:ascii="Arial" w:hAnsi="Arial" w:cs="Arial"/>
        </w:rPr>
        <w:t>Software</w:t>
      </w:r>
      <w:r w:rsidR="0020207B" w:rsidRPr="00942AAB">
        <w:rPr>
          <w:rFonts w:ascii="Arial" w:hAnsi="Arial" w:cs="Arial"/>
        </w:rPr>
        <w:t xml:space="preserve">: </w:t>
      </w:r>
    </w:p>
    <w:p w14:paraId="69C38E81" w14:textId="61F4C17F" w:rsidR="0098513C" w:rsidRDefault="0020207B" w:rsidP="0020207B">
      <w:pPr>
        <w:tabs>
          <w:tab w:val="left" w:pos="-1440"/>
          <w:tab w:val="left" w:pos="-720"/>
          <w:tab w:val="left" w:pos="0"/>
          <w:tab w:val="left" w:pos="432"/>
          <w:tab w:val="left" w:pos="2160"/>
        </w:tabs>
        <w:suppressAutoHyphens/>
        <w:ind w:left="993" w:hanging="709"/>
        <w:jc w:val="both"/>
        <w:rPr>
          <w:rFonts w:ascii="Arial" w:hAnsi="Arial" w:cs="Arial"/>
        </w:rPr>
      </w:pPr>
      <w:r w:rsidRPr="00942AAB">
        <w:rPr>
          <w:rFonts w:ascii="Arial" w:hAnsi="Arial" w:cs="Arial"/>
          <w:b/>
          <w:bCs/>
        </w:rPr>
        <w:tab/>
      </w:r>
      <w:r w:rsidRPr="00942AAB">
        <w:rPr>
          <w:rFonts w:ascii="Arial" w:hAnsi="Arial" w:cs="Arial"/>
          <w:b/>
          <w:bCs/>
        </w:rPr>
        <w:tab/>
        <w:t xml:space="preserve">Developer </w:t>
      </w:r>
      <w:r w:rsidR="004862AB">
        <w:rPr>
          <w:rFonts w:ascii="Arial" w:hAnsi="Arial" w:cs="Arial"/>
          <w:b/>
          <w:bCs/>
        </w:rPr>
        <w:t>Licence</w:t>
      </w:r>
      <w:r w:rsidRPr="00942AAB">
        <w:rPr>
          <w:rFonts w:ascii="Arial" w:hAnsi="Arial" w:cs="Arial"/>
          <w:b/>
          <w:bCs/>
        </w:rPr>
        <w:t xml:space="preserve"> </w:t>
      </w:r>
      <w:r w:rsidRPr="00942AAB">
        <w:rPr>
          <w:rFonts w:ascii="Arial" w:hAnsi="Arial" w:cs="Arial"/>
        </w:rPr>
        <w:t xml:space="preserve">– a </w:t>
      </w:r>
      <w:r w:rsidR="004862AB">
        <w:rPr>
          <w:rFonts w:ascii="Arial" w:hAnsi="Arial" w:cs="Arial"/>
        </w:rPr>
        <w:t>licence</w:t>
      </w:r>
      <w:r w:rsidR="00AF1FF5" w:rsidRPr="00AF1FF5">
        <w:rPr>
          <w:rFonts w:ascii="Arial" w:hAnsi="Arial" w:cs="Arial"/>
        </w:rPr>
        <w:t xml:space="preserve"> </w:t>
      </w:r>
      <w:r w:rsidR="00AF1FF5" w:rsidRPr="00942AAB">
        <w:rPr>
          <w:rFonts w:ascii="Arial" w:hAnsi="Arial" w:cs="Arial"/>
        </w:rPr>
        <w:t xml:space="preserve">for an agreed </w:t>
      </w:r>
      <w:proofErr w:type="gramStart"/>
      <w:r w:rsidR="00AF1FF5">
        <w:rPr>
          <w:rFonts w:ascii="Arial" w:hAnsi="Arial" w:cs="Arial"/>
        </w:rPr>
        <w:t xml:space="preserve">time </w:t>
      </w:r>
      <w:r w:rsidR="00AF1FF5" w:rsidRPr="00942AAB">
        <w:rPr>
          <w:rFonts w:ascii="Arial" w:hAnsi="Arial" w:cs="Arial"/>
        </w:rPr>
        <w:t>period</w:t>
      </w:r>
      <w:proofErr w:type="gramEnd"/>
      <w:r w:rsidRPr="00942AAB">
        <w:rPr>
          <w:rFonts w:ascii="Arial" w:hAnsi="Arial" w:cs="Arial"/>
        </w:rPr>
        <w:t xml:space="preserve"> permitting a defined number of users to use the </w:t>
      </w:r>
      <w:r w:rsidR="00A81F81">
        <w:rPr>
          <w:rFonts w:ascii="Arial" w:hAnsi="Arial" w:cs="Arial"/>
        </w:rPr>
        <w:t>Software</w:t>
      </w:r>
      <w:r w:rsidRPr="00942AAB">
        <w:rPr>
          <w:rFonts w:ascii="Arial" w:hAnsi="Arial" w:cs="Arial"/>
        </w:rPr>
        <w:t xml:space="preserve"> for development purposes only, to develop and/or test </w:t>
      </w:r>
      <w:r w:rsidR="004862AB">
        <w:rPr>
          <w:rFonts w:ascii="Arial" w:hAnsi="Arial" w:cs="Arial"/>
        </w:rPr>
        <w:t>Licence</w:t>
      </w:r>
      <w:r w:rsidRPr="00942AAB">
        <w:rPr>
          <w:rFonts w:ascii="Arial" w:hAnsi="Arial" w:cs="Arial"/>
        </w:rPr>
        <w:t xml:space="preserve">e applications on physical devices </w:t>
      </w:r>
      <w:r w:rsidRPr="00942AAB">
        <w:rPr>
          <w:rFonts w:ascii="Arial" w:hAnsi="Arial" w:cs="Arial"/>
        </w:rPr>
        <w:lastRenderedPageBreak/>
        <w:t xml:space="preserve">within a network. The term "use" comprises designing, developing, testing, or maintaining software which invokes functionality of the </w:t>
      </w:r>
      <w:r w:rsidR="00A81F81">
        <w:rPr>
          <w:rFonts w:ascii="Arial" w:hAnsi="Arial" w:cs="Arial"/>
        </w:rPr>
        <w:t>Software</w:t>
      </w:r>
      <w:r w:rsidRPr="00942AAB">
        <w:rPr>
          <w:rFonts w:ascii="Arial" w:hAnsi="Arial" w:cs="Arial"/>
        </w:rPr>
        <w:t xml:space="preserve">. </w:t>
      </w:r>
      <w:r w:rsidR="00AF1FF5">
        <w:rPr>
          <w:rFonts w:ascii="Arial" w:hAnsi="Arial" w:cs="Arial"/>
        </w:rPr>
        <w:t>Developer</w:t>
      </w:r>
      <w:r w:rsidRPr="00942AAB">
        <w:rPr>
          <w:rFonts w:ascii="Arial" w:hAnsi="Arial" w:cs="Arial"/>
        </w:rPr>
        <w:t xml:space="preserve"> </w:t>
      </w:r>
      <w:r w:rsidR="004862AB">
        <w:rPr>
          <w:rFonts w:ascii="Arial" w:hAnsi="Arial" w:cs="Arial"/>
        </w:rPr>
        <w:t>licence</w:t>
      </w:r>
      <w:r w:rsidRPr="00942AAB">
        <w:rPr>
          <w:rFonts w:ascii="Arial" w:hAnsi="Arial" w:cs="Arial"/>
        </w:rPr>
        <w:t>s are transferable between computer systems</w:t>
      </w:r>
      <w:r w:rsidR="00AF1FF5">
        <w:rPr>
          <w:rFonts w:ascii="Arial" w:hAnsi="Arial" w:cs="Arial"/>
        </w:rPr>
        <w:t>,</w:t>
      </w:r>
      <w:r w:rsidRPr="00942AAB">
        <w:rPr>
          <w:rFonts w:ascii="Arial" w:hAnsi="Arial" w:cs="Arial"/>
        </w:rPr>
        <w:t xml:space="preserve"> subject to IOTech written consent;</w:t>
      </w:r>
    </w:p>
    <w:p w14:paraId="6991CA5D" w14:textId="05B0075F" w:rsidR="001159E8" w:rsidRPr="00D7626A" w:rsidRDefault="004862AB" w:rsidP="00D7626A">
      <w:pPr>
        <w:pStyle w:val="ListParagraph"/>
        <w:numPr>
          <w:ilvl w:val="1"/>
          <w:numId w:val="22"/>
        </w:numPr>
        <w:tabs>
          <w:tab w:val="left" w:pos="-1440"/>
          <w:tab w:val="left" w:pos="-720"/>
          <w:tab w:val="left" w:pos="0"/>
          <w:tab w:val="left" w:pos="993"/>
          <w:tab w:val="left" w:pos="2160"/>
        </w:tabs>
        <w:suppressAutoHyphens/>
        <w:ind w:left="993" w:hanging="709"/>
        <w:jc w:val="both"/>
        <w:rPr>
          <w:rFonts w:ascii="Arial" w:hAnsi="Arial" w:cs="Arial"/>
        </w:rPr>
      </w:pPr>
      <w:r>
        <w:rPr>
          <w:rFonts w:ascii="Arial" w:hAnsi="Arial" w:cs="Arial"/>
        </w:rPr>
        <w:t>Licence</w:t>
      </w:r>
      <w:r w:rsidR="001159E8" w:rsidRPr="00D7626A">
        <w:rPr>
          <w:rFonts w:ascii="Arial" w:hAnsi="Arial" w:cs="Arial"/>
        </w:rPr>
        <w:t xml:space="preserve">e shall use the Software solely for its own internal business purposes. </w:t>
      </w:r>
      <w:r>
        <w:rPr>
          <w:rFonts w:ascii="Arial" w:hAnsi="Arial" w:cs="Arial"/>
        </w:rPr>
        <w:t>Licence</w:t>
      </w:r>
      <w:r w:rsidR="001159E8" w:rsidRPr="00D7626A">
        <w:rPr>
          <w:rFonts w:ascii="Arial" w:hAnsi="Arial" w:cs="Arial"/>
        </w:rPr>
        <w:t xml:space="preserve">e shall not provide, </w:t>
      </w:r>
      <w:proofErr w:type="gramStart"/>
      <w:r w:rsidR="001159E8" w:rsidRPr="00D7626A">
        <w:rPr>
          <w:rFonts w:ascii="Arial" w:hAnsi="Arial" w:cs="Arial"/>
        </w:rPr>
        <w:t>disclose</w:t>
      </w:r>
      <w:proofErr w:type="gramEnd"/>
      <w:r w:rsidR="001159E8" w:rsidRPr="00D7626A">
        <w:rPr>
          <w:rFonts w:ascii="Arial" w:hAnsi="Arial" w:cs="Arial"/>
        </w:rPr>
        <w:t xml:space="preserve"> or otherwise make available the Software in whole or in part to any third party and </w:t>
      </w:r>
      <w:r>
        <w:rPr>
          <w:rFonts w:ascii="Arial" w:hAnsi="Arial" w:cs="Arial"/>
        </w:rPr>
        <w:t>Licence</w:t>
      </w:r>
      <w:r w:rsidR="001159E8" w:rsidRPr="00D7626A">
        <w:rPr>
          <w:rFonts w:ascii="Arial" w:hAnsi="Arial" w:cs="Arial"/>
        </w:rPr>
        <w:t>e shall not permit any third party to use the Software without the written consent of Licensor.</w:t>
      </w:r>
    </w:p>
    <w:p w14:paraId="46938276" w14:textId="08384681" w:rsidR="0020207B" w:rsidRPr="0098513C" w:rsidRDefault="004862AB" w:rsidP="0098513C">
      <w:pPr>
        <w:pStyle w:val="ListParagraph"/>
        <w:numPr>
          <w:ilvl w:val="1"/>
          <w:numId w:val="22"/>
        </w:numPr>
        <w:tabs>
          <w:tab w:val="left" w:pos="-1440"/>
          <w:tab w:val="left" w:pos="-720"/>
          <w:tab w:val="left" w:pos="0"/>
          <w:tab w:val="num" w:pos="993"/>
          <w:tab w:val="left" w:pos="2160"/>
        </w:tabs>
        <w:suppressAutoHyphens/>
        <w:ind w:left="993" w:hanging="709"/>
        <w:jc w:val="both"/>
        <w:rPr>
          <w:rFonts w:ascii="Arial" w:hAnsi="Arial" w:cs="Arial"/>
        </w:rPr>
      </w:pPr>
      <w:r>
        <w:rPr>
          <w:rFonts w:ascii="Arial" w:hAnsi="Arial" w:cs="Arial"/>
        </w:rPr>
        <w:t>Licence</w:t>
      </w:r>
      <w:r w:rsidR="001159E8" w:rsidRPr="0098513C">
        <w:rPr>
          <w:rFonts w:ascii="Arial" w:hAnsi="Arial" w:cs="Arial"/>
        </w:rPr>
        <w:t xml:space="preserve">e may make a single copy of the computer software included in the Software for back-up or archival purposes. Any copy must include Licensor’s copyright notice and is fully subject to the terms of this Agreement. </w:t>
      </w:r>
    </w:p>
    <w:p w14:paraId="190D428E" w14:textId="6FBB856E" w:rsidR="001159E8" w:rsidRPr="0098513C" w:rsidRDefault="004862AB" w:rsidP="0098513C">
      <w:pPr>
        <w:pStyle w:val="ListParagraph"/>
        <w:numPr>
          <w:ilvl w:val="1"/>
          <w:numId w:val="22"/>
        </w:numPr>
        <w:tabs>
          <w:tab w:val="left" w:pos="-1440"/>
          <w:tab w:val="left" w:pos="-720"/>
          <w:tab w:val="left" w:pos="0"/>
          <w:tab w:val="num" w:pos="993"/>
          <w:tab w:val="num" w:pos="1283"/>
          <w:tab w:val="left" w:pos="2160"/>
        </w:tabs>
        <w:suppressAutoHyphens/>
        <w:ind w:left="993" w:hanging="709"/>
        <w:jc w:val="both"/>
        <w:rPr>
          <w:rFonts w:ascii="Arial" w:hAnsi="Arial" w:cs="Arial"/>
        </w:rPr>
      </w:pPr>
      <w:r>
        <w:rPr>
          <w:rFonts w:ascii="Arial" w:hAnsi="Arial" w:cs="Arial"/>
        </w:rPr>
        <w:t>Licence</w:t>
      </w:r>
      <w:r w:rsidR="001159E8" w:rsidRPr="0098513C">
        <w:rPr>
          <w:rFonts w:ascii="Arial" w:hAnsi="Arial" w:cs="Arial"/>
        </w:rPr>
        <w:t>e shall not other than as permitted by the Agreement or Licensor’s written authorisation or by law</w:t>
      </w:r>
      <w:r w:rsidR="00525B18" w:rsidRPr="0098513C">
        <w:rPr>
          <w:rFonts w:ascii="Arial" w:hAnsi="Arial" w:cs="Arial"/>
        </w:rPr>
        <w:t xml:space="preserve"> </w:t>
      </w:r>
      <w:r w:rsidR="001159E8" w:rsidRPr="0098513C">
        <w:rPr>
          <w:rFonts w:ascii="Arial" w:hAnsi="Arial" w:cs="Arial"/>
        </w:rPr>
        <w:t xml:space="preserve">copy, reproduce, translate, </w:t>
      </w:r>
      <w:proofErr w:type="gramStart"/>
      <w:r w:rsidR="001159E8" w:rsidRPr="0098513C">
        <w:rPr>
          <w:rFonts w:ascii="Arial" w:hAnsi="Arial" w:cs="Arial"/>
        </w:rPr>
        <w:t>adapt</w:t>
      </w:r>
      <w:proofErr w:type="gramEnd"/>
      <w:r w:rsidR="001159E8" w:rsidRPr="0098513C">
        <w:rPr>
          <w:rFonts w:ascii="Arial" w:hAnsi="Arial" w:cs="Arial"/>
        </w:rPr>
        <w:t xml:space="preserve"> or modify </w:t>
      </w:r>
      <w:r w:rsidR="00525B18" w:rsidRPr="0098513C">
        <w:rPr>
          <w:rFonts w:ascii="Arial" w:hAnsi="Arial" w:cs="Arial"/>
        </w:rPr>
        <w:t>the</w:t>
      </w:r>
      <w:r w:rsidR="001159E8" w:rsidRPr="0098513C">
        <w:rPr>
          <w:rFonts w:ascii="Arial" w:hAnsi="Arial" w:cs="Arial"/>
        </w:rPr>
        <w:t xml:space="preserve"> </w:t>
      </w:r>
      <w:r w:rsidR="0020207B" w:rsidRPr="0098513C">
        <w:rPr>
          <w:rFonts w:ascii="Arial" w:hAnsi="Arial" w:cs="Arial"/>
        </w:rPr>
        <w:t>Software</w:t>
      </w:r>
      <w:r w:rsidR="00525B18" w:rsidRPr="0098513C">
        <w:rPr>
          <w:rFonts w:ascii="Arial" w:hAnsi="Arial" w:cs="Arial"/>
        </w:rPr>
        <w:t xml:space="preserve"> or a</w:t>
      </w:r>
      <w:r w:rsidR="001159E8" w:rsidRPr="0098513C">
        <w:rPr>
          <w:rFonts w:ascii="Arial" w:hAnsi="Arial" w:cs="Arial"/>
        </w:rPr>
        <w:t xml:space="preserve">ny documentation supplied by Licensor relating to the </w:t>
      </w:r>
      <w:r w:rsidR="0020207B" w:rsidRPr="0098513C">
        <w:rPr>
          <w:rFonts w:ascii="Arial" w:hAnsi="Arial" w:cs="Arial"/>
        </w:rPr>
        <w:t>Software</w:t>
      </w:r>
      <w:r w:rsidR="001159E8" w:rsidRPr="0098513C">
        <w:rPr>
          <w:rFonts w:ascii="Arial" w:hAnsi="Arial" w:cs="Arial"/>
        </w:rPr>
        <w:t>.</w:t>
      </w:r>
    </w:p>
    <w:p w14:paraId="3D3AC6ED" w14:textId="14E6CEE5" w:rsidR="00525B18" w:rsidRDefault="004862AB" w:rsidP="0098513C">
      <w:pPr>
        <w:pStyle w:val="ListParagraph"/>
        <w:numPr>
          <w:ilvl w:val="1"/>
          <w:numId w:val="22"/>
        </w:numPr>
        <w:tabs>
          <w:tab w:val="left" w:pos="-1440"/>
          <w:tab w:val="left" w:pos="-720"/>
          <w:tab w:val="left" w:pos="0"/>
          <w:tab w:val="num" w:pos="1283"/>
          <w:tab w:val="left" w:pos="2160"/>
        </w:tabs>
        <w:suppressAutoHyphens/>
        <w:ind w:left="993" w:hanging="709"/>
        <w:jc w:val="both"/>
        <w:rPr>
          <w:rFonts w:ascii="Arial" w:hAnsi="Arial" w:cs="Arial"/>
        </w:rPr>
      </w:pPr>
      <w:r>
        <w:rPr>
          <w:rFonts w:ascii="Arial" w:hAnsi="Arial" w:cs="Arial"/>
        </w:rPr>
        <w:t>Licence</w:t>
      </w:r>
      <w:r w:rsidR="00525B18" w:rsidRPr="0098513C">
        <w:rPr>
          <w:rFonts w:ascii="Arial" w:hAnsi="Arial" w:cs="Arial"/>
        </w:rPr>
        <w:t xml:space="preserve">e may make a reasonable number of copies of the Software for back-up, archival or disaster recovery purposes. Any copy must include Licensor’s copyright notice and is fully subject to the terms of this Agreement.  </w:t>
      </w:r>
      <w:r>
        <w:rPr>
          <w:rFonts w:ascii="Arial" w:hAnsi="Arial" w:cs="Arial"/>
        </w:rPr>
        <w:t>Licence</w:t>
      </w:r>
      <w:r w:rsidR="00525B18" w:rsidRPr="0098513C">
        <w:rPr>
          <w:rFonts w:ascii="Arial" w:hAnsi="Arial" w:cs="Arial"/>
        </w:rPr>
        <w:t xml:space="preserve">e shall not other than as permitted by the Agreement or Licensor’s written authorization or by law copy, reproduce, translate, adapt, de-compile, modify, reverse engineer, disassemble the Software or create derivative works of the Software. If </w:t>
      </w:r>
      <w:r>
        <w:rPr>
          <w:rFonts w:ascii="Arial" w:hAnsi="Arial" w:cs="Arial"/>
        </w:rPr>
        <w:t>Licence</w:t>
      </w:r>
      <w:r w:rsidR="00525B18" w:rsidRPr="0098513C">
        <w:rPr>
          <w:rFonts w:ascii="Arial" w:hAnsi="Arial" w:cs="Arial"/>
        </w:rPr>
        <w:t xml:space="preserve">e requires information relating to the Software necessary to achieve interoperability with an independently created </w:t>
      </w:r>
      <w:r w:rsidR="00942AAB" w:rsidRPr="0098513C">
        <w:rPr>
          <w:rFonts w:ascii="Arial" w:hAnsi="Arial" w:cs="Arial"/>
        </w:rPr>
        <w:t>s</w:t>
      </w:r>
      <w:r w:rsidR="00525B18" w:rsidRPr="0098513C">
        <w:rPr>
          <w:rFonts w:ascii="Arial" w:hAnsi="Arial" w:cs="Arial"/>
        </w:rPr>
        <w:t xml:space="preserve">oftware program, </w:t>
      </w:r>
      <w:r>
        <w:rPr>
          <w:rFonts w:ascii="Arial" w:hAnsi="Arial" w:cs="Arial"/>
        </w:rPr>
        <w:t>Licence</w:t>
      </w:r>
      <w:r w:rsidR="00525B18" w:rsidRPr="0098513C">
        <w:rPr>
          <w:rFonts w:ascii="Arial" w:hAnsi="Arial" w:cs="Arial"/>
        </w:rPr>
        <w:t xml:space="preserve">e shall make a written request to Licensor to make available such information. </w:t>
      </w:r>
      <w:r>
        <w:rPr>
          <w:rFonts w:ascii="Arial" w:hAnsi="Arial" w:cs="Arial"/>
        </w:rPr>
        <w:t>Licence</w:t>
      </w:r>
      <w:r w:rsidR="00525B18" w:rsidRPr="0098513C">
        <w:rPr>
          <w:rFonts w:ascii="Arial" w:hAnsi="Arial" w:cs="Arial"/>
        </w:rPr>
        <w:t>e shall not be entitled to make any copies of any hard copy documentation supplied by Licensor relating to the Software.</w:t>
      </w:r>
    </w:p>
    <w:p w14:paraId="57D90AE8" w14:textId="773A82A0" w:rsidR="00525B18" w:rsidRPr="0098513C" w:rsidRDefault="00525B18" w:rsidP="0098513C">
      <w:pPr>
        <w:pStyle w:val="ListParagraph"/>
        <w:numPr>
          <w:ilvl w:val="1"/>
          <w:numId w:val="22"/>
        </w:numPr>
        <w:tabs>
          <w:tab w:val="left" w:pos="-1440"/>
          <w:tab w:val="left" w:pos="-720"/>
          <w:tab w:val="left" w:pos="0"/>
          <w:tab w:val="num" w:pos="1283"/>
          <w:tab w:val="left" w:pos="2160"/>
        </w:tabs>
        <w:suppressAutoHyphens/>
        <w:ind w:left="993" w:hanging="709"/>
        <w:jc w:val="both"/>
        <w:rPr>
          <w:rFonts w:ascii="Arial" w:hAnsi="Arial" w:cs="Arial"/>
        </w:rPr>
      </w:pPr>
      <w:proofErr w:type="gramStart"/>
      <w:r w:rsidRPr="0098513C">
        <w:rPr>
          <w:rFonts w:ascii="Arial" w:hAnsi="Arial" w:cs="Arial"/>
        </w:rPr>
        <w:t>In the event that</w:t>
      </w:r>
      <w:proofErr w:type="gramEnd"/>
      <w:r w:rsidRPr="0098513C">
        <w:rPr>
          <w:rFonts w:ascii="Arial" w:hAnsi="Arial" w:cs="Arial"/>
        </w:rPr>
        <w:t xml:space="preserve"> the Software contains or is accompanied by certain third-party software products such third-party software is subject to the respective third-party </w:t>
      </w:r>
      <w:r w:rsidR="004862AB">
        <w:rPr>
          <w:rFonts w:ascii="Arial" w:hAnsi="Arial" w:cs="Arial"/>
        </w:rPr>
        <w:t>licence</w:t>
      </w:r>
      <w:r w:rsidRPr="0098513C">
        <w:rPr>
          <w:rFonts w:ascii="Arial" w:hAnsi="Arial" w:cs="Arial"/>
        </w:rPr>
        <w:t xml:space="preserve"> terms</w:t>
      </w:r>
      <w:r w:rsidR="00D7626A">
        <w:rPr>
          <w:rFonts w:ascii="Arial" w:hAnsi="Arial" w:cs="Arial"/>
        </w:rPr>
        <w:t xml:space="preserve">, </w:t>
      </w:r>
      <w:r w:rsidRPr="0098513C">
        <w:rPr>
          <w:rFonts w:ascii="Arial" w:hAnsi="Arial" w:cs="Arial"/>
        </w:rPr>
        <w:t xml:space="preserve">as may be set forth within the third-party software. </w:t>
      </w:r>
    </w:p>
    <w:p w14:paraId="289A83A5" w14:textId="77777777" w:rsidR="00954336" w:rsidRPr="00942AAB" w:rsidRDefault="00954336" w:rsidP="00954336">
      <w:pPr>
        <w:tabs>
          <w:tab w:val="left" w:pos="-1440"/>
          <w:tab w:val="left" w:pos="-720"/>
          <w:tab w:val="left" w:pos="0"/>
          <w:tab w:val="left" w:pos="432"/>
          <w:tab w:val="left" w:pos="1134"/>
          <w:tab w:val="left" w:pos="2160"/>
        </w:tabs>
        <w:suppressAutoHyphens/>
        <w:ind w:left="1152" w:hanging="726"/>
        <w:jc w:val="both"/>
        <w:rPr>
          <w:rFonts w:ascii="Arial" w:hAnsi="Arial" w:cs="Arial"/>
        </w:rPr>
      </w:pPr>
    </w:p>
    <w:p w14:paraId="7B7FDAD6" w14:textId="41B0CAB6" w:rsidR="00620B16" w:rsidRPr="00942AAB" w:rsidRDefault="004862AB" w:rsidP="0098513C">
      <w:pPr>
        <w:numPr>
          <w:ilvl w:val="0"/>
          <w:numId w:val="22"/>
        </w:numPr>
        <w:pBdr>
          <w:top w:val="nil"/>
          <w:left w:val="nil"/>
          <w:bottom w:val="nil"/>
          <w:right w:val="nil"/>
          <w:between w:val="nil"/>
        </w:pBdr>
        <w:ind w:left="992" w:hanging="708"/>
        <w:rPr>
          <w:rFonts w:ascii="Arial" w:eastAsia="Arial Bold" w:hAnsi="Arial" w:cs="Arial"/>
          <w:b/>
          <w:color w:val="000000"/>
        </w:rPr>
      </w:pPr>
      <w:r>
        <w:rPr>
          <w:rFonts w:ascii="Arial" w:eastAsia="Arial" w:hAnsi="Arial" w:cs="Arial"/>
          <w:b/>
          <w:color w:val="000000"/>
        </w:rPr>
        <w:t>Licence</w:t>
      </w:r>
      <w:r w:rsidR="000E0478" w:rsidRPr="00942AAB">
        <w:rPr>
          <w:rFonts w:ascii="Arial" w:eastAsia="Arial" w:hAnsi="Arial" w:cs="Arial"/>
          <w:b/>
          <w:color w:val="000000"/>
        </w:rPr>
        <w:t xml:space="preserve"> </w:t>
      </w:r>
      <w:r w:rsidR="00151F4C" w:rsidRPr="00942AAB">
        <w:rPr>
          <w:rFonts w:ascii="Arial" w:eastAsia="Arial" w:hAnsi="Arial" w:cs="Arial"/>
          <w:b/>
          <w:color w:val="000000"/>
        </w:rPr>
        <w:t>Fees</w:t>
      </w:r>
    </w:p>
    <w:p w14:paraId="72FB41A8" w14:textId="77777777" w:rsidR="00620B16" w:rsidRPr="00942AAB" w:rsidRDefault="00151F4C">
      <w:pPr>
        <w:tabs>
          <w:tab w:val="left" w:pos="-1440"/>
          <w:tab w:val="left" w:pos="-720"/>
          <w:tab w:val="left" w:pos="0"/>
          <w:tab w:val="left" w:pos="432"/>
          <w:tab w:val="left" w:pos="1152"/>
          <w:tab w:val="left" w:pos="2160"/>
        </w:tabs>
        <w:jc w:val="both"/>
        <w:rPr>
          <w:rFonts w:ascii="Arial" w:eastAsia="Arial" w:hAnsi="Arial" w:cs="Arial"/>
        </w:rPr>
      </w:pPr>
      <w:r w:rsidRPr="00942AAB">
        <w:rPr>
          <w:rFonts w:ascii="Arial" w:eastAsia="Arial" w:hAnsi="Arial" w:cs="Arial"/>
        </w:rPr>
        <w:tab/>
      </w:r>
      <w:r w:rsidRPr="00942AAB">
        <w:rPr>
          <w:rFonts w:ascii="Arial" w:eastAsia="Arial" w:hAnsi="Arial" w:cs="Arial"/>
        </w:rPr>
        <w:tab/>
      </w:r>
    </w:p>
    <w:p w14:paraId="636A2EA7" w14:textId="3BA00D91" w:rsidR="00620B16" w:rsidRPr="00942AAB" w:rsidRDefault="004862AB">
      <w:pPr>
        <w:numPr>
          <w:ilvl w:val="1"/>
          <w:numId w:val="6"/>
        </w:numPr>
        <w:pBdr>
          <w:top w:val="nil"/>
          <w:left w:val="nil"/>
          <w:bottom w:val="nil"/>
          <w:right w:val="nil"/>
          <w:between w:val="nil"/>
        </w:pBdr>
        <w:tabs>
          <w:tab w:val="left" w:pos="1260"/>
        </w:tabs>
        <w:ind w:left="992" w:hanging="708"/>
        <w:rPr>
          <w:rFonts w:ascii="Arial" w:eastAsia="Arial" w:hAnsi="Arial" w:cs="Arial"/>
        </w:rPr>
      </w:pPr>
      <w:r>
        <w:rPr>
          <w:rFonts w:ascii="Arial" w:eastAsia="Arial" w:hAnsi="Arial" w:cs="Arial"/>
          <w:color w:val="000000"/>
        </w:rPr>
        <w:t>Licence</w:t>
      </w:r>
      <w:r w:rsidR="000E0478" w:rsidRPr="00942AAB">
        <w:rPr>
          <w:rFonts w:ascii="Arial" w:eastAsia="Arial" w:hAnsi="Arial" w:cs="Arial"/>
          <w:color w:val="000000"/>
        </w:rPr>
        <w:t>e</w:t>
      </w:r>
      <w:r w:rsidR="00151F4C" w:rsidRPr="00942AAB">
        <w:rPr>
          <w:rFonts w:ascii="Arial" w:eastAsia="Arial" w:hAnsi="Arial" w:cs="Arial"/>
          <w:color w:val="000000"/>
        </w:rPr>
        <w:t xml:space="preserve"> shall pay Licensor the </w:t>
      </w:r>
      <w:r>
        <w:rPr>
          <w:rFonts w:ascii="Arial" w:eastAsia="Arial" w:hAnsi="Arial" w:cs="Arial"/>
          <w:color w:val="000000"/>
        </w:rPr>
        <w:t>licence fe</w:t>
      </w:r>
      <w:r w:rsidR="000E0478" w:rsidRPr="00942AAB">
        <w:rPr>
          <w:rFonts w:ascii="Arial" w:eastAsia="Arial" w:hAnsi="Arial" w:cs="Arial"/>
          <w:color w:val="000000"/>
        </w:rPr>
        <w:t>es</w:t>
      </w:r>
      <w:r w:rsidR="00151F4C" w:rsidRPr="00942AAB">
        <w:rPr>
          <w:rFonts w:ascii="Arial" w:eastAsia="Arial" w:hAnsi="Arial" w:cs="Arial"/>
          <w:color w:val="000000"/>
        </w:rPr>
        <w:t xml:space="preserve"> due within 30 days of the date of Licensor’s invoice.</w:t>
      </w:r>
    </w:p>
    <w:p w14:paraId="5D2BB73D" w14:textId="5A7F83DC" w:rsidR="00620B16" w:rsidRPr="00942AAB" w:rsidRDefault="004862AB">
      <w:pPr>
        <w:numPr>
          <w:ilvl w:val="1"/>
          <w:numId w:val="6"/>
        </w:numPr>
        <w:pBdr>
          <w:top w:val="nil"/>
          <w:left w:val="nil"/>
          <w:bottom w:val="nil"/>
          <w:right w:val="nil"/>
          <w:between w:val="nil"/>
        </w:pBdr>
        <w:tabs>
          <w:tab w:val="left" w:pos="1260"/>
        </w:tabs>
        <w:ind w:left="992" w:hanging="708"/>
        <w:rPr>
          <w:rFonts w:ascii="Arial" w:eastAsia="Arial" w:hAnsi="Arial" w:cs="Arial"/>
        </w:rPr>
      </w:pPr>
      <w:r>
        <w:rPr>
          <w:rFonts w:ascii="Arial" w:eastAsia="Arial" w:hAnsi="Arial" w:cs="Arial"/>
          <w:color w:val="000000"/>
        </w:rPr>
        <w:t>Unless otherwise agreed, the licence f</w:t>
      </w:r>
      <w:r w:rsidR="000E0478" w:rsidRPr="00942AAB">
        <w:rPr>
          <w:rFonts w:ascii="Arial" w:eastAsia="Arial" w:hAnsi="Arial" w:cs="Arial"/>
          <w:color w:val="000000"/>
        </w:rPr>
        <w:t>ees</w:t>
      </w:r>
      <w:r w:rsidR="00151F4C" w:rsidRPr="00942AAB">
        <w:rPr>
          <w:rFonts w:ascii="Arial" w:eastAsia="Arial" w:hAnsi="Arial" w:cs="Arial"/>
          <w:color w:val="000000"/>
        </w:rPr>
        <w:t xml:space="preserve"> are annual and </w:t>
      </w:r>
      <w:bookmarkStart w:id="3" w:name="_Hlk34055801"/>
      <w:r w:rsidR="00151F4C" w:rsidRPr="00942AAB">
        <w:rPr>
          <w:rFonts w:ascii="Arial" w:eastAsia="Arial" w:hAnsi="Arial" w:cs="Arial"/>
          <w:color w:val="000000"/>
        </w:rPr>
        <w:t>are due and payable annually in advance.</w:t>
      </w:r>
    </w:p>
    <w:bookmarkEnd w:id="3"/>
    <w:p w14:paraId="2FFD1AB4" w14:textId="2F75751A" w:rsidR="00620B16" w:rsidRPr="00942AAB" w:rsidRDefault="00151F4C">
      <w:pPr>
        <w:numPr>
          <w:ilvl w:val="1"/>
          <w:numId w:val="6"/>
        </w:numPr>
        <w:pBdr>
          <w:top w:val="nil"/>
          <w:left w:val="nil"/>
          <w:bottom w:val="nil"/>
          <w:right w:val="nil"/>
          <w:between w:val="nil"/>
        </w:pBdr>
        <w:tabs>
          <w:tab w:val="left" w:pos="1260"/>
        </w:tabs>
        <w:ind w:left="992" w:hanging="708"/>
        <w:rPr>
          <w:rFonts w:ascii="Arial" w:eastAsia="Arial" w:hAnsi="Arial" w:cs="Arial"/>
        </w:rPr>
      </w:pPr>
      <w:r w:rsidRPr="00942AAB">
        <w:rPr>
          <w:rFonts w:ascii="Arial" w:eastAsia="Arial" w:hAnsi="Arial" w:cs="Arial"/>
          <w:color w:val="000000"/>
        </w:rPr>
        <w:t xml:space="preserve">The </w:t>
      </w:r>
      <w:r w:rsidR="008830D8">
        <w:rPr>
          <w:rFonts w:ascii="Arial" w:eastAsia="Arial" w:hAnsi="Arial" w:cs="Arial"/>
          <w:color w:val="000000"/>
        </w:rPr>
        <w:t>licence fees</w:t>
      </w:r>
      <w:r w:rsidRPr="00942AAB">
        <w:rPr>
          <w:rFonts w:ascii="Arial" w:eastAsia="Arial" w:hAnsi="Arial" w:cs="Arial"/>
          <w:color w:val="000000"/>
        </w:rPr>
        <w:t xml:space="preserve"> are exclusive of all sales or value added taxes, customs </w:t>
      </w:r>
      <w:proofErr w:type="gramStart"/>
      <w:r w:rsidRPr="00942AAB">
        <w:rPr>
          <w:rFonts w:ascii="Arial" w:eastAsia="Arial" w:hAnsi="Arial" w:cs="Arial"/>
          <w:color w:val="000000"/>
        </w:rPr>
        <w:t>duties</w:t>
      </w:r>
      <w:proofErr w:type="gramEnd"/>
      <w:r w:rsidRPr="00942AAB">
        <w:rPr>
          <w:rFonts w:ascii="Arial" w:eastAsia="Arial" w:hAnsi="Arial" w:cs="Arial"/>
          <w:color w:val="000000"/>
        </w:rPr>
        <w:t xml:space="preserve"> or government levies (if any) which if applicable shall be reimbursed by </w:t>
      </w:r>
      <w:r w:rsidR="004862AB">
        <w:rPr>
          <w:rFonts w:ascii="Arial" w:eastAsia="Arial" w:hAnsi="Arial" w:cs="Arial"/>
          <w:color w:val="000000"/>
        </w:rPr>
        <w:t>Licence</w:t>
      </w:r>
      <w:r w:rsidR="000E0478" w:rsidRPr="00942AAB">
        <w:rPr>
          <w:rFonts w:ascii="Arial" w:eastAsia="Arial" w:hAnsi="Arial" w:cs="Arial"/>
          <w:color w:val="000000"/>
        </w:rPr>
        <w:t>e</w:t>
      </w:r>
      <w:r w:rsidRPr="00942AAB">
        <w:rPr>
          <w:rFonts w:ascii="Arial" w:eastAsia="Arial" w:hAnsi="Arial" w:cs="Arial"/>
          <w:color w:val="000000"/>
        </w:rPr>
        <w:t xml:space="preserve"> at cost to Licensor.</w:t>
      </w:r>
    </w:p>
    <w:p w14:paraId="4EBCDD48" w14:textId="4519F759" w:rsidR="00620B16" w:rsidRPr="00942AAB" w:rsidRDefault="00151F4C">
      <w:pPr>
        <w:numPr>
          <w:ilvl w:val="1"/>
          <w:numId w:val="6"/>
        </w:numPr>
        <w:pBdr>
          <w:top w:val="nil"/>
          <w:left w:val="nil"/>
          <w:bottom w:val="nil"/>
          <w:right w:val="nil"/>
          <w:between w:val="nil"/>
        </w:pBdr>
        <w:tabs>
          <w:tab w:val="left" w:pos="1260"/>
        </w:tabs>
        <w:ind w:left="992" w:hanging="708"/>
        <w:rPr>
          <w:rFonts w:ascii="Arial" w:eastAsia="Arial" w:hAnsi="Arial" w:cs="Arial"/>
        </w:rPr>
      </w:pPr>
      <w:r w:rsidRPr="00942AAB">
        <w:rPr>
          <w:rFonts w:ascii="Arial" w:eastAsia="Arial" w:hAnsi="Arial" w:cs="Arial"/>
          <w:color w:val="000000"/>
        </w:rPr>
        <w:t xml:space="preserve">In the event payment is not made within 30 days of invoice, by the </w:t>
      </w:r>
      <w:r w:rsidR="004862AB">
        <w:rPr>
          <w:rFonts w:ascii="Arial" w:eastAsia="Arial" w:hAnsi="Arial" w:cs="Arial"/>
          <w:color w:val="000000"/>
        </w:rPr>
        <w:t>Licence</w:t>
      </w:r>
      <w:r w:rsidR="000E0478" w:rsidRPr="00942AAB">
        <w:rPr>
          <w:rFonts w:ascii="Arial" w:eastAsia="Arial" w:hAnsi="Arial" w:cs="Arial"/>
          <w:color w:val="000000"/>
        </w:rPr>
        <w:t>e</w:t>
      </w:r>
      <w:r w:rsidRPr="00942AAB">
        <w:rPr>
          <w:rFonts w:ascii="Arial" w:eastAsia="Arial" w:hAnsi="Arial" w:cs="Arial"/>
          <w:color w:val="000000"/>
        </w:rPr>
        <w:t xml:space="preserve">, Licensor shall be entitled to charge </w:t>
      </w:r>
      <w:r w:rsidR="004862AB">
        <w:rPr>
          <w:rFonts w:ascii="Arial" w:eastAsia="Arial" w:hAnsi="Arial" w:cs="Arial"/>
          <w:color w:val="000000"/>
        </w:rPr>
        <w:t>Licence</w:t>
      </w:r>
      <w:r w:rsidR="000E0478" w:rsidRPr="00942AAB">
        <w:rPr>
          <w:rFonts w:ascii="Arial" w:eastAsia="Arial" w:hAnsi="Arial" w:cs="Arial"/>
          <w:color w:val="000000"/>
        </w:rPr>
        <w:t>e</w:t>
      </w:r>
      <w:r w:rsidRPr="00942AAB">
        <w:rPr>
          <w:rFonts w:ascii="Arial" w:eastAsia="Arial" w:hAnsi="Arial" w:cs="Arial"/>
          <w:color w:val="000000"/>
        </w:rPr>
        <w:t xml:space="preserve"> a late payment fee of 1% per month, of the overdue amount during the period of delayed payment (both before and after any judgment) without prejudice to Licensor’s right to receive payments on the due dates.</w:t>
      </w:r>
    </w:p>
    <w:p w14:paraId="1A9E769A" w14:textId="2248814C" w:rsidR="00620B16" w:rsidRPr="00942AAB" w:rsidRDefault="00151F4C">
      <w:pPr>
        <w:numPr>
          <w:ilvl w:val="1"/>
          <w:numId w:val="6"/>
        </w:numPr>
        <w:pBdr>
          <w:top w:val="nil"/>
          <w:left w:val="nil"/>
          <w:bottom w:val="nil"/>
          <w:right w:val="nil"/>
          <w:between w:val="nil"/>
        </w:pBdr>
        <w:tabs>
          <w:tab w:val="left" w:pos="1260"/>
        </w:tabs>
        <w:ind w:left="992" w:hanging="708"/>
        <w:rPr>
          <w:rFonts w:ascii="Arial" w:eastAsia="Arial" w:hAnsi="Arial" w:cs="Arial"/>
        </w:rPr>
      </w:pPr>
      <w:r w:rsidRPr="00942AAB">
        <w:rPr>
          <w:rFonts w:ascii="Arial" w:eastAsia="Arial" w:hAnsi="Arial" w:cs="Arial"/>
          <w:color w:val="000000"/>
        </w:rPr>
        <w:t xml:space="preserve">In the event of non-payment by </w:t>
      </w:r>
      <w:r w:rsidR="004862AB">
        <w:rPr>
          <w:rFonts w:ascii="Arial" w:eastAsia="Arial" w:hAnsi="Arial" w:cs="Arial"/>
          <w:color w:val="000000"/>
        </w:rPr>
        <w:t>Licence</w:t>
      </w:r>
      <w:r w:rsidR="000E0478" w:rsidRPr="00942AAB">
        <w:rPr>
          <w:rFonts w:ascii="Arial" w:eastAsia="Arial" w:hAnsi="Arial" w:cs="Arial"/>
          <w:color w:val="000000"/>
        </w:rPr>
        <w:t>e</w:t>
      </w:r>
      <w:r w:rsidRPr="00942AAB">
        <w:rPr>
          <w:rFonts w:ascii="Arial" w:eastAsia="Arial" w:hAnsi="Arial" w:cs="Arial"/>
          <w:color w:val="000000"/>
        </w:rPr>
        <w:t xml:space="preserve"> of any sum due hereunder by the due date, Licensor may serve notice of such default upon </w:t>
      </w:r>
      <w:r w:rsidR="004862AB">
        <w:rPr>
          <w:rFonts w:ascii="Arial" w:eastAsia="Arial" w:hAnsi="Arial" w:cs="Arial"/>
          <w:color w:val="000000"/>
        </w:rPr>
        <w:t>Licence</w:t>
      </w:r>
      <w:r w:rsidR="000E0478" w:rsidRPr="00942AAB">
        <w:rPr>
          <w:rFonts w:ascii="Arial" w:eastAsia="Arial" w:hAnsi="Arial" w:cs="Arial"/>
          <w:color w:val="000000"/>
        </w:rPr>
        <w:t>e</w:t>
      </w:r>
      <w:r w:rsidRPr="00942AAB">
        <w:rPr>
          <w:rFonts w:ascii="Arial" w:eastAsia="Arial" w:hAnsi="Arial" w:cs="Arial"/>
          <w:color w:val="000000"/>
        </w:rPr>
        <w:t xml:space="preserve">, and if </w:t>
      </w:r>
      <w:r w:rsidR="004862AB">
        <w:rPr>
          <w:rFonts w:ascii="Arial" w:eastAsia="Arial" w:hAnsi="Arial" w:cs="Arial"/>
          <w:color w:val="000000"/>
        </w:rPr>
        <w:t>Licence</w:t>
      </w:r>
      <w:r w:rsidR="000E0478" w:rsidRPr="00942AAB">
        <w:rPr>
          <w:rFonts w:ascii="Arial" w:eastAsia="Arial" w:hAnsi="Arial" w:cs="Arial"/>
          <w:color w:val="000000"/>
        </w:rPr>
        <w:t>e</w:t>
      </w:r>
      <w:r w:rsidRPr="00942AAB">
        <w:rPr>
          <w:rFonts w:ascii="Arial" w:eastAsia="Arial" w:hAnsi="Arial" w:cs="Arial"/>
          <w:color w:val="000000"/>
        </w:rPr>
        <w:t xml:space="preserve"> fails to pay in full all amounts owed hereunder within a period of 30 days of receipt of such notice, then Licensor may immediately terminate this Agreement in addition to any other rights Licensor may have in respect of such non-payment. Licensor also reserves the right, without liability, to forthwith suspend the </w:t>
      </w:r>
      <w:r w:rsidR="004862AB">
        <w:rPr>
          <w:rFonts w:ascii="Arial" w:eastAsia="Arial" w:hAnsi="Arial" w:cs="Arial"/>
          <w:color w:val="000000"/>
        </w:rPr>
        <w:t>licence</w:t>
      </w:r>
      <w:r w:rsidRPr="00942AAB">
        <w:rPr>
          <w:rFonts w:ascii="Arial" w:eastAsia="Arial" w:hAnsi="Arial" w:cs="Arial"/>
          <w:color w:val="000000"/>
        </w:rPr>
        <w:t xml:space="preserve">s granted under this Agreement, in the event any payment is overdue from </w:t>
      </w:r>
      <w:r w:rsidR="004862AB">
        <w:rPr>
          <w:rFonts w:ascii="Arial" w:eastAsia="Arial" w:hAnsi="Arial" w:cs="Arial"/>
          <w:color w:val="000000"/>
        </w:rPr>
        <w:t>Licence</w:t>
      </w:r>
      <w:r w:rsidR="000E0478" w:rsidRPr="00942AAB">
        <w:rPr>
          <w:rFonts w:ascii="Arial" w:eastAsia="Arial" w:hAnsi="Arial" w:cs="Arial"/>
          <w:color w:val="000000"/>
        </w:rPr>
        <w:t>e</w:t>
      </w:r>
      <w:r w:rsidRPr="00942AAB">
        <w:rPr>
          <w:rFonts w:ascii="Arial" w:eastAsia="Arial" w:hAnsi="Arial" w:cs="Arial"/>
          <w:color w:val="000000"/>
        </w:rPr>
        <w:t>.</w:t>
      </w:r>
    </w:p>
    <w:p w14:paraId="669CD5A7" w14:textId="675B230C" w:rsidR="00D73DF5" w:rsidRPr="00942AAB" w:rsidRDefault="00D73DF5">
      <w:pPr>
        <w:numPr>
          <w:ilvl w:val="1"/>
          <w:numId w:val="6"/>
        </w:numPr>
        <w:pBdr>
          <w:top w:val="nil"/>
          <w:left w:val="nil"/>
          <w:bottom w:val="nil"/>
          <w:right w:val="nil"/>
          <w:between w:val="nil"/>
        </w:pBdr>
        <w:tabs>
          <w:tab w:val="left" w:pos="1260"/>
        </w:tabs>
        <w:ind w:left="992" w:hanging="708"/>
        <w:rPr>
          <w:rFonts w:ascii="Arial" w:eastAsia="Arial" w:hAnsi="Arial" w:cs="Arial"/>
        </w:rPr>
      </w:pPr>
      <w:r w:rsidRPr="00942AAB">
        <w:rPr>
          <w:rFonts w:ascii="Arial" w:eastAsia="Arial" w:hAnsi="Arial" w:cs="Arial"/>
        </w:rPr>
        <w:t xml:space="preserve">Except where a transaction has been concluded based upon a multi-year fixed price agreement, Licensor reserves the right to adjust the annual </w:t>
      </w:r>
      <w:r w:rsidR="008830D8">
        <w:rPr>
          <w:rFonts w:ascii="Arial" w:eastAsia="Arial" w:hAnsi="Arial" w:cs="Arial"/>
        </w:rPr>
        <w:t>licence fees</w:t>
      </w:r>
      <w:r w:rsidRPr="00942AAB">
        <w:rPr>
          <w:rFonts w:ascii="Arial" w:eastAsia="Arial" w:hAnsi="Arial" w:cs="Arial"/>
        </w:rPr>
        <w:t xml:space="preserve"> for any year following the initial year of the Agreement upon at least </w:t>
      </w:r>
      <w:r w:rsidR="00796782">
        <w:rPr>
          <w:rFonts w:ascii="Arial" w:eastAsia="Arial" w:hAnsi="Arial" w:cs="Arial"/>
        </w:rPr>
        <w:t xml:space="preserve">three </w:t>
      </w:r>
      <w:r w:rsidRPr="00942AAB">
        <w:rPr>
          <w:rFonts w:ascii="Arial" w:eastAsia="Arial" w:hAnsi="Arial" w:cs="Arial"/>
        </w:rPr>
        <w:t xml:space="preserve">months’ notice in writing to </w:t>
      </w:r>
      <w:r w:rsidR="004862AB">
        <w:rPr>
          <w:rFonts w:ascii="Arial" w:eastAsia="Arial" w:hAnsi="Arial" w:cs="Arial"/>
        </w:rPr>
        <w:t>Licence</w:t>
      </w:r>
      <w:r w:rsidRPr="00942AAB">
        <w:rPr>
          <w:rFonts w:ascii="Arial" w:eastAsia="Arial" w:hAnsi="Arial" w:cs="Arial"/>
        </w:rPr>
        <w:t xml:space="preserve">e effective on the first or any subsequent anniversary of the Effective Date.  </w:t>
      </w:r>
    </w:p>
    <w:p w14:paraId="4C38BC80" w14:textId="77777777" w:rsidR="00620B16" w:rsidRPr="00942AAB" w:rsidRDefault="00620B16">
      <w:pPr>
        <w:ind w:left="1134" w:hanging="702"/>
        <w:rPr>
          <w:rFonts w:ascii="Arial" w:eastAsia="Arial" w:hAnsi="Arial" w:cs="Arial"/>
        </w:rPr>
      </w:pPr>
    </w:p>
    <w:p w14:paraId="37A44A13" w14:textId="77777777" w:rsidR="00620B16" w:rsidRPr="00942AAB" w:rsidRDefault="00151F4C">
      <w:pPr>
        <w:pStyle w:val="Heading6"/>
        <w:tabs>
          <w:tab w:val="left" w:pos="-5"/>
        </w:tabs>
        <w:spacing w:before="0" w:after="0"/>
        <w:ind w:left="992" w:hanging="707"/>
        <w:rPr>
          <w:rFonts w:ascii="Arial" w:eastAsia="Arial" w:hAnsi="Arial" w:cs="Arial"/>
          <w:sz w:val="20"/>
          <w:szCs w:val="20"/>
        </w:rPr>
      </w:pPr>
      <w:r w:rsidRPr="00942AAB">
        <w:rPr>
          <w:rFonts w:ascii="Arial" w:eastAsia="Arial" w:hAnsi="Arial" w:cs="Arial"/>
          <w:sz w:val="20"/>
          <w:szCs w:val="20"/>
        </w:rPr>
        <w:t>4</w:t>
      </w:r>
      <w:r w:rsidRPr="00942AAB">
        <w:rPr>
          <w:rFonts w:ascii="Arial" w:eastAsia="Arial" w:hAnsi="Arial" w:cs="Arial"/>
          <w:sz w:val="20"/>
          <w:szCs w:val="20"/>
        </w:rPr>
        <w:tab/>
        <w:t>Delivery and Acceptance</w:t>
      </w:r>
    </w:p>
    <w:p w14:paraId="34BA90FF" w14:textId="77777777" w:rsidR="00620B16" w:rsidRPr="00942AAB" w:rsidRDefault="00620B16">
      <w:pPr>
        <w:tabs>
          <w:tab w:val="left" w:pos="-1440"/>
          <w:tab w:val="left" w:pos="-720"/>
          <w:tab w:val="left" w:pos="0"/>
          <w:tab w:val="left" w:pos="432"/>
          <w:tab w:val="left" w:pos="1152"/>
          <w:tab w:val="left" w:pos="2160"/>
        </w:tabs>
        <w:ind w:left="432" w:hanging="432"/>
        <w:jc w:val="both"/>
        <w:rPr>
          <w:rFonts w:ascii="Arial" w:eastAsia="Arial" w:hAnsi="Arial" w:cs="Arial"/>
        </w:rPr>
      </w:pPr>
    </w:p>
    <w:p w14:paraId="74595529" w14:textId="5414B9F9" w:rsidR="00620B16" w:rsidRPr="00942AAB" w:rsidRDefault="00151F4C">
      <w:pPr>
        <w:tabs>
          <w:tab w:val="left" w:pos="-1440"/>
          <w:tab w:val="left" w:pos="-720"/>
          <w:tab w:val="left" w:pos="0"/>
          <w:tab w:val="left" w:pos="264"/>
          <w:tab w:val="left" w:pos="1152"/>
          <w:tab w:val="left" w:pos="2160"/>
        </w:tabs>
        <w:ind w:left="283" w:hanging="435"/>
        <w:jc w:val="both"/>
        <w:rPr>
          <w:rFonts w:ascii="Arial" w:eastAsia="Arial" w:hAnsi="Arial" w:cs="Arial"/>
        </w:rPr>
      </w:pPr>
      <w:r w:rsidRPr="00942AAB">
        <w:rPr>
          <w:rFonts w:ascii="Arial" w:eastAsia="Arial" w:hAnsi="Arial" w:cs="Arial"/>
        </w:rPr>
        <w:tab/>
      </w:r>
      <w:r w:rsidRPr="00942AAB">
        <w:rPr>
          <w:rFonts w:ascii="Arial" w:eastAsia="Arial" w:hAnsi="Arial" w:cs="Arial"/>
        </w:rPr>
        <w:tab/>
        <w:t xml:space="preserve">Further to acceptance of </w:t>
      </w:r>
      <w:r w:rsidR="004862AB">
        <w:rPr>
          <w:rFonts w:ascii="Arial" w:eastAsia="Arial" w:hAnsi="Arial" w:cs="Arial"/>
        </w:rPr>
        <w:t>Licence</w:t>
      </w:r>
      <w:r w:rsidR="000E0478" w:rsidRPr="00942AAB">
        <w:rPr>
          <w:rFonts w:ascii="Arial" w:eastAsia="Arial" w:hAnsi="Arial" w:cs="Arial"/>
        </w:rPr>
        <w:t>e</w:t>
      </w:r>
      <w:r w:rsidRPr="00942AAB">
        <w:rPr>
          <w:rFonts w:ascii="Arial" w:eastAsia="Arial" w:hAnsi="Arial" w:cs="Arial"/>
        </w:rPr>
        <w:t xml:space="preserve">’s order, Licensor shall deliver one copy of the Software. Licensor shall use reasonable endeavors to deliver within two (2) working days of order acceptance but shall be under no liability in the event of failure to deliver within this time-scale, which is an estimate only. Unless otherwise agreed in writing delivery terms are FCA (as defined in </w:t>
      </w:r>
      <w:proofErr w:type="spellStart"/>
      <w:r w:rsidRPr="00942AAB">
        <w:rPr>
          <w:rFonts w:ascii="Arial" w:eastAsia="Arial" w:hAnsi="Arial" w:cs="Arial"/>
        </w:rPr>
        <w:t>IncoTerms</w:t>
      </w:r>
      <w:proofErr w:type="spellEnd"/>
      <w:r w:rsidRPr="00942AAB">
        <w:rPr>
          <w:rFonts w:ascii="Arial" w:eastAsia="Arial" w:hAnsi="Arial" w:cs="Arial"/>
        </w:rPr>
        <w:t xml:space="preserve"> 2000) Licensor’s premises.  In the event the Software has been </w:t>
      </w:r>
      <w:r w:rsidRPr="00942AAB">
        <w:rPr>
          <w:rFonts w:ascii="Arial" w:eastAsia="Arial" w:hAnsi="Arial" w:cs="Arial"/>
        </w:rPr>
        <w:lastRenderedPageBreak/>
        <w:t xml:space="preserve">evaluated by the </w:t>
      </w:r>
      <w:r w:rsidR="004862AB">
        <w:rPr>
          <w:rFonts w:ascii="Arial" w:eastAsia="Arial" w:hAnsi="Arial" w:cs="Arial"/>
        </w:rPr>
        <w:t>Licence</w:t>
      </w:r>
      <w:r w:rsidR="000E0478" w:rsidRPr="00942AAB">
        <w:rPr>
          <w:rFonts w:ascii="Arial" w:eastAsia="Arial" w:hAnsi="Arial" w:cs="Arial"/>
        </w:rPr>
        <w:t>e</w:t>
      </w:r>
      <w:r w:rsidRPr="00942AAB">
        <w:rPr>
          <w:rFonts w:ascii="Arial" w:eastAsia="Arial" w:hAnsi="Arial" w:cs="Arial"/>
        </w:rPr>
        <w:t xml:space="preserve"> under the terms of an evaluation </w:t>
      </w:r>
      <w:r w:rsidR="004862AB">
        <w:rPr>
          <w:rFonts w:ascii="Arial" w:eastAsia="Arial" w:hAnsi="Arial" w:cs="Arial"/>
        </w:rPr>
        <w:t>licence</w:t>
      </w:r>
      <w:r w:rsidRPr="00942AAB">
        <w:rPr>
          <w:rFonts w:ascii="Arial" w:eastAsia="Arial" w:hAnsi="Arial" w:cs="Arial"/>
        </w:rPr>
        <w:t xml:space="preserve">, prior to subscription purchase, the Software shall be deemed accepted upon use of the Software under this Agreement.  If the Software has not been subject to such prior evaluation, </w:t>
      </w:r>
      <w:r w:rsidR="004862AB">
        <w:rPr>
          <w:rFonts w:ascii="Arial" w:eastAsia="Arial" w:hAnsi="Arial" w:cs="Arial"/>
        </w:rPr>
        <w:t>Licence</w:t>
      </w:r>
      <w:r w:rsidR="000E0478" w:rsidRPr="00942AAB">
        <w:rPr>
          <w:rFonts w:ascii="Arial" w:eastAsia="Arial" w:hAnsi="Arial" w:cs="Arial"/>
        </w:rPr>
        <w:t>e</w:t>
      </w:r>
      <w:r w:rsidRPr="00942AAB">
        <w:rPr>
          <w:rFonts w:ascii="Arial" w:eastAsia="Arial" w:hAnsi="Arial" w:cs="Arial"/>
        </w:rPr>
        <w:t xml:space="preserve"> may reject the Software within </w:t>
      </w:r>
      <w:r w:rsidR="00796782">
        <w:rPr>
          <w:rFonts w:ascii="Arial" w:eastAsia="Arial" w:hAnsi="Arial" w:cs="Arial"/>
        </w:rPr>
        <w:t>thirty</w:t>
      </w:r>
      <w:r w:rsidRPr="00942AAB">
        <w:rPr>
          <w:rFonts w:ascii="Arial" w:eastAsia="Arial" w:hAnsi="Arial" w:cs="Arial"/>
        </w:rPr>
        <w:t xml:space="preserve"> days of delivery if the Software does not materially comply with </w:t>
      </w:r>
      <w:r w:rsidR="00AF1FF5">
        <w:rPr>
          <w:rFonts w:ascii="Arial" w:eastAsia="Arial" w:hAnsi="Arial" w:cs="Arial"/>
        </w:rPr>
        <w:t>its user documentation</w:t>
      </w:r>
      <w:r w:rsidRPr="00942AAB">
        <w:rPr>
          <w:rFonts w:ascii="Arial" w:eastAsia="Arial" w:hAnsi="Arial" w:cs="Arial"/>
        </w:rPr>
        <w:t xml:space="preserve"> and return it to Licensor in exchange for a full refund. </w:t>
      </w:r>
    </w:p>
    <w:p w14:paraId="2224ED86" w14:textId="77777777" w:rsidR="00620B16" w:rsidRPr="00942AAB" w:rsidRDefault="00620B16">
      <w:pPr>
        <w:tabs>
          <w:tab w:val="left" w:pos="-1440"/>
          <w:tab w:val="left" w:pos="-720"/>
          <w:tab w:val="left" w:pos="0"/>
          <w:tab w:val="left" w:pos="432"/>
          <w:tab w:val="left" w:pos="1152"/>
          <w:tab w:val="left" w:pos="2160"/>
        </w:tabs>
        <w:jc w:val="both"/>
        <w:rPr>
          <w:rFonts w:ascii="Arial" w:eastAsia="Arial" w:hAnsi="Arial" w:cs="Arial"/>
        </w:rPr>
      </w:pPr>
    </w:p>
    <w:p w14:paraId="4842E7FD" w14:textId="10D5F233" w:rsidR="00620B16" w:rsidRPr="004946A0" w:rsidRDefault="004946A0" w:rsidP="004946A0">
      <w:pPr>
        <w:pBdr>
          <w:top w:val="nil"/>
          <w:left w:val="nil"/>
          <w:bottom w:val="nil"/>
          <w:right w:val="nil"/>
          <w:between w:val="nil"/>
        </w:pBdr>
        <w:tabs>
          <w:tab w:val="left" w:pos="-1440"/>
          <w:tab w:val="left" w:pos="-720"/>
          <w:tab w:val="left" w:pos="993"/>
          <w:tab w:val="left" w:pos="1134"/>
          <w:tab w:val="left" w:pos="2160"/>
        </w:tabs>
        <w:ind w:left="993" w:hanging="709"/>
        <w:jc w:val="both"/>
        <w:rPr>
          <w:rFonts w:ascii="Arial" w:eastAsia="Arial" w:hAnsi="Arial" w:cs="Arial"/>
          <w:b/>
          <w:color w:val="000000"/>
        </w:rPr>
      </w:pPr>
      <w:r w:rsidRPr="004946A0">
        <w:rPr>
          <w:rFonts w:ascii="Arial" w:eastAsia="Arial" w:hAnsi="Arial" w:cs="Arial"/>
          <w:b/>
          <w:color w:val="000000"/>
        </w:rPr>
        <w:t>5</w:t>
      </w:r>
      <w:r w:rsidRPr="004946A0">
        <w:rPr>
          <w:rFonts w:ascii="Arial" w:eastAsia="Arial" w:hAnsi="Arial" w:cs="Arial"/>
          <w:b/>
          <w:color w:val="000000"/>
        </w:rPr>
        <w:tab/>
      </w:r>
      <w:r w:rsidR="00151F4C" w:rsidRPr="004946A0">
        <w:rPr>
          <w:rFonts w:ascii="Arial" w:eastAsia="Arial" w:hAnsi="Arial" w:cs="Arial"/>
          <w:b/>
          <w:color w:val="000000"/>
        </w:rPr>
        <w:t>Warranty and Liability</w:t>
      </w:r>
    </w:p>
    <w:p w14:paraId="49CAA156" w14:textId="77777777" w:rsidR="00620B16" w:rsidRPr="00942AAB" w:rsidRDefault="00620B16">
      <w:pPr>
        <w:tabs>
          <w:tab w:val="left" w:pos="-1440"/>
          <w:tab w:val="left" w:pos="-720"/>
          <w:tab w:val="left" w:pos="0"/>
          <w:tab w:val="left" w:pos="432"/>
          <w:tab w:val="left" w:pos="1152"/>
          <w:tab w:val="left" w:pos="2160"/>
        </w:tabs>
        <w:jc w:val="both"/>
        <w:rPr>
          <w:rFonts w:ascii="Arial" w:eastAsia="Arial Bold" w:hAnsi="Arial" w:cs="Arial"/>
          <w:b/>
          <w:smallCaps/>
        </w:rPr>
      </w:pPr>
    </w:p>
    <w:p w14:paraId="7D9C4491" w14:textId="6701C5E4" w:rsidR="00620B16" w:rsidRDefault="004946A0" w:rsidP="004946A0">
      <w:pPr>
        <w:widowControl/>
        <w:pBdr>
          <w:top w:val="nil"/>
          <w:left w:val="nil"/>
          <w:bottom w:val="nil"/>
          <w:right w:val="nil"/>
          <w:between w:val="nil"/>
        </w:pBdr>
        <w:ind w:left="993" w:hanging="709"/>
        <w:jc w:val="both"/>
        <w:rPr>
          <w:rFonts w:ascii="Arial" w:eastAsia="Arial Bold" w:hAnsi="Arial" w:cs="Arial"/>
          <w:b/>
          <w:caps/>
          <w:color w:val="000000"/>
          <w:sz w:val="16"/>
          <w:szCs w:val="16"/>
        </w:rPr>
      </w:pPr>
      <w:bookmarkStart w:id="4" w:name="_30j0zll" w:colFirst="0" w:colLast="0"/>
      <w:bookmarkEnd w:id="4"/>
      <w:r>
        <w:rPr>
          <w:rFonts w:ascii="Arial" w:eastAsia="Arial Bold" w:hAnsi="Arial" w:cs="Arial"/>
          <w:b/>
          <w:caps/>
          <w:color w:val="000000"/>
          <w:sz w:val="16"/>
          <w:szCs w:val="16"/>
        </w:rPr>
        <w:t xml:space="preserve">5.1 </w:t>
      </w:r>
      <w:r>
        <w:rPr>
          <w:rFonts w:ascii="Arial" w:eastAsia="Arial Bold" w:hAnsi="Arial" w:cs="Arial"/>
          <w:b/>
          <w:caps/>
          <w:color w:val="000000"/>
          <w:sz w:val="16"/>
          <w:szCs w:val="16"/>
        </w:rPr>
        <w:tab/>
      </w:r>
      <w:r w:rsidR="00151F4C" w:rsidRPr="00942AAB">
        <w:rPr>
          <w:rFonts w:ascii="Arial" w:eastAsia="Arial Bold" w:hAnsi="Arial" w:cs="Arial"/>
          <w:b/>
          <w:caps/>
          <w:color w:val="000000"/>
          <w:sz w:val="16"/>
          <w:szCs w:val="16"/>
        </w:rPr>
        <w:t xml:space="preserve">LICENSOR SPECIFICALLY DISCLAIMS ANY WARRANTY THAT USE OF THE SOFTWARE WILL BE UNINTERRUPTED OR ERROR-FREE OR THAT THE FUNCTIONS CONTAINED IN THE SOFTWARE OR THE RESULTS OF USE WILL MEET </w:t>
      </w:r>
      <w:r w:rsidR="004862AB">
        <w:rPr>
          <w:rFonts w:ascii="Arial" w:eastAsia="Arial Bold" w:hAnsi="Arial" w:cs="Arial"/>
          <w:b/>
          <w:caps/>
          <w:color w:val="000000"/>
          <w:sz w:val="16"/>
          <w:szCs w:val="16"/>
        </w:rPr>
        <w:t>LICENCE</w:t>
      </w:r>
      <w:r w:rsidR="000E0478" w:rsidRPr="00942AAB">
        <w:rPr>
          <w:rFonts w:ascii="Arial" w:eastAsia="Arial Bold" w:hAnsi="Arial" w:cs="Arial"/>
          <w:b/>
          <w:caps/>
          <w:color w:val="000000"/>
          <w:sz w:val="16"/>
          <w:szCs w:val="16"/>
        </w:rPr>
        <w:t>E</w:t>
      </w:r>
      <w:r w:rsidR="00151F4C" w:rsidRPr="00942AAB">
        <w:rPr>
          <w:rFonts w:ascii="Arial" w:eastAsia="Arial Bold" w:hAnsi="Arial" w:cs="Arial"/>
          <w:b/>
          <w:caps/>
          <w:color w:val="000000"/>
          <w:sz w:val="16"/>
          <w:szCs w:val="16"/>
        </w:rPr>
        <w:t>’S REQUIREMENTS.</w:t>
      </w:r>
    </w:p>
    <w:p w14:paraId="598C9134" w14:textId="0E96D1F4" w:rsidR="00620B16" w:rsidRDefault="00151F4C" w:rsidP="00E222B7">
      <w:pPr>
        <w:pStyle w:val="ListParagraph"/>
        <w:widowControl/>
        <w:numPr>
          <w:ilvl w:val="1"/>
          <w:numId w:val="26"/>
        </w:numPr>
        <w:pBdr>
          <w:top w:val="nil"/>
          <w:left w:val="nil"/>
          <w:bottom w:val="nil"/>
          <w:right w:val="nil"/>
          <w:between w:val="nil"/>
        </w:pBdr>
        <w:ind w:left="993" w:hanging="709"/>
        <w:jc w:val="both"/>
        <w:rPr>
          <w:rFonts w:ascii="Arial" w:eastAsia="Arial Bold" w:hAnsi="Arial" w:cs="Arial"/>
          <w:b/>
          <w:smallCaps/>
          <w:color w:val="000000"/>
          <w:sz w:val="16"/>
          <w:szCs w:val="16"/>
        </w:rPr>
      </w:pPr>
      <w:bookmarkStart w:id="5" w:name="_1fob9te" w:colFirst="0" w:colLast="0"/>
      <w:bookmarkEnd w:id="5"/>
      <w:r w:rsidRPr="004946A0">
        <w:rPr>
          <w:rFonts w:ascii="Arial" w:eastAsia="Arial Bold" w:hAnsi="Arial" w:cs="Arial"/>
          <w:b/>
          <w:smallCaps/>
          <w:color w:val="000000"/>
          <w:sz w:val="16"/>
          <w:szCs w:val="16"/>
        </w:rPr>
        <w:t xml:space="preserve">LICENSOR WARRANTS THAT UPON DELIVERY AND FOR A PERIOD OF 90 DAYS THEREAFTER “WARRANTY PERIOD”, THE SOFTWARE WILL PERFORM SUBSTANTIALLY IN ACCORDANCE WITH THE </w:t>
      </w:r>
      <w:r w:rsidR="00AF1FF5">
        <w:rPr>
          <w:rFonts w:ascii="Arial" w:eastAsia="Arial Bold" w:hAnsi="Arial" w:cs="Arial"/>
          <w:b/>
          <w:smallCaps/>
          <w:color w:val="000000"/>
          <w:sz w:val="16"/>
          <w:szCs w:val="16"/>
        </w:rPr>
        <w:t xml:space="preserve">USER </w:t>
      </w:r>
      <w:r w:rsidRPr="004946A0">
        <w:rPr>
          <w:rFonts w:ascii="Arial" w:eastAsia="Arial Bold" w:hAnsi="Arial" w:cs="Arial"/>
          <w:b/>
          <w:smallCaps/>
          <w:color w:val="000000"/>
          <w:sz w:val="16"/>
          <w:szCs w:val="16"/>
        </w:rPr>
        <w:t>DOCUMENTATION.</w:t>
      </w:r>
    </w:p>
    <w:p w14:paraId="49E3A827" w14:textId="688160D5" w:rsidR="00620B16" w:rsidRDefault="00151F4C" w:rsidP="00E222B7">
      <w:pPr>
        <w:pStyle w:val="ListParagraph"/>
        <w:widowControl/>
        <w:numPr>
          <w:ilvl w:val="1"/>
          <w:numId w:val="26"/>
        </w:numPr>
        <w:pBdr>
          <w:top w:val="nil"/>
          <w:left w:val="nil"/>
          <w:bottom w:val="nil"/>
          <w:right w:val="nil"/>
          <w:between w:val="nil"/>
        </w:pBdr>
        <w:ind w:left="993" w:hanging="709"/>
        <w:jc w:val="both"/>
        <w:rPr>
          <w:rFonts w:ascii="Arial" w:eastAsia="Arial Bold" w:hAnsi="Arial" w:cs="Arial"/>
          <w:b/>
          <w:smallCaps/>
          <w:color w:val="000000"/>
          <w:sz w:val="16"/>
          <w:szCs w:val="16"/>
        </w:rPr>
      </w:pPr>
      <w:r w:rsidRPr="004946A0">
        <w:rPr>
          <w:rFonts w:ascii="Arial" w:eastAsia="Arial Bold" w:hAnsi="Arial" w:cs="Arial"/>
          <w:b/>
          <w:smallCaps/>
          <w:color w:val="000000"/>
          <w:sz w:val="16"/>
          <w:szCs w:val="16"/>
        </w:rPr>
        <w:t xml:space="preserve">IF, WITHIN THE WARRANTY PERIOD, THE </w:t>
      </w:r>
      <w:r w:rsidR="004862AB" w:rsidRPr="004946A0">
        <w:rPr>
          <w:rFonts w:ascii="Arial" w:eastAsia="Arial Bold" w:hAnsi="Arial" w:cs="Arial"/>
          <w:b/>
          <w:smallCaps/>
          <w:color w:val="000000"/>
          <w:sz w:val="16"/>
          <w:szCs w:val="16"/>
        </w:rPr>
        <w:t>LICENCE</w:t>
      </w:r>
      <w:r w:rsidR="000E0478" w:rsidRPr="004946A0">
        <w:rPr>
          <w:rFonts w:ascii="Arial" w:eastAsia="Arial Bold" w:hAnsi="Arial" w:cs="Arial"/>
          <w:b/>
          <w:smallCaps/>
          <w:color w:val="000000"/>
          <w:sz w:val="16"/>
          <w:szCs w:val="16"/>
        </w:rPr>
        <w:t>E</w:t>
      </w:r>
      <w:r w:rsidRPr="004946A0">
        <w:rPr>
          <w:rFonts w:ascii="Arial" w:eastAsia="Arial Bold" w:hAnsi="Arial" w:cs="Arial"/>
          <w:b/>
          <w:smallCaps/>
          <w:color w:val="000000"/>
          <w:sz w:val="16"/>
          <w:szCs w:val="16"/>
        </w:rPr>
        <w:t xml:space="preserve"> NOTIFIES LICENSOR IN WRITING OF ANY DEFECT OR FAULT THAT IS A NON-COMPLIANCE WITH THE FOREGOING WARRANTY AND SUCH DEFECT OR FAULT DOES NOT ARISE OR RESULT FROM </w:t>
      </w:r>
      <w:r w:rsidR="004862AB" w:rsidRPr="004946A0">
        <w:rPr>
          <w:rFonts w:ascii="Arial" w:eastAsia="Arial Bold" w:hAnsi="Arial" w:cs="Arial"/>
          <w:b/>
          <w:smallCaps/>
          <w:color w:val="000000"/>
          <w:sz w:val="16"/>
          <w:szCs w:val="16"/>
        </w:rPr>
        <w:t>LICENCE</w:t>
      </w:r>
      <w:r w:rsidR="000E0478" w:rsidRPr="004946A0">
        <w:rPr>
          <w:rFonts w:ascii="Arial" w:eastAsia="Arial Bold" w:hAnsi="Arial" w:cs="Arial"/>
          <w:b/>
          <w:smallCaps/>
          <w:color w:val="000000"/>
          <w:sz w:val="16"/>
          <w:szCs w:val="16"/>
        </w:rPr>
        <w:t>E</w:t>
      </w:r>
      <w:r w:rsidRPr="004946A0">
        <w:rPr>
          <w:rFonts w:ascii="Arial" w:eastAsia="Arial Bold" w:hAnsi="Arial" w:cs="Arial"/>
          <w:b/>
          <w:smallCaps/>
          <w:color w:val="000000"/>
          <w:sz w:val="16"/>
          <w:szCs w:val="16"/>
        </w:rPr>
        <w:t xml:space="preserve">, OR ANY THIRD PARTY ACTING ON </w:t>
      </w:r>
      <w:r w:rsidR="004862AB" w:rsidRPr="004946A0">
        <w:rPr>
          <w:rFonts w:ascii="Arial" w:eastAsia="Arial Bold" w:hAnsi="Arial" w:cs="Arial"/>
          <w:b/>
          <w:smallCaps/>
          <w:color w:val="000000"/>
          <w:sz w:val="16"/>
          <w:szCs w:val="16"/>
        </w:rPr>
        <w:t>LICENCE</w:t>
      </w:r>
      <w:r w:rsidR="000E0478" w:rsidRPr="004946A0">
        <w:rPr>
          <w:rFonts w:ascii="Arial" w:eastAsia="Arial Bold" w:hAnsi="Arial" w:cs="Arial"/>
          <w:b/>
          <w:smallCaps/>
          <w:color w:val="000000"/>
          <w:sz w:val="16"/>
          <w:szCs w:val="16"/>
        </w:rPr>
        <w:t>E</w:t>
      </w:r>
      <w:r w:rsidRPr="004946A0">
        <w:rPr>
          <w:rFonts w:ascii="Arial" w:eastAsia="Arial Bold" w:hAnsi="Arial" w:cs="Arial"/>
          <w:b/>
          <w:smallCaps/>
          <w:color w:val="000000"/>
          <w:sz w:val="16"/>
          <w:szCs w:val="16"/>
        </w:rPr>
        <w:t xml:space="preserve">’S BEHALF, (A) MAINTAINING OR ALTERING, THE SOFTWARE; (B) USING THE SOFTWARE ON ANY COMPUTER SYSTEM(S) OTHER THAN THE SYSTEM FOR WHICH THE SOFTWARE IS </w:t>
      </w:r>
      <w:r w:rsidR="004862AB" w:rsidRPr="004946A0">
        <w:rPr>
          <w:rFonts w:ascii="Arial" w:eastAsia="Arial Bold" w:hAnsi="Arial" w:cs="Arial"/>
          <w:b/>
          <w:smallCaps/>
          <w:color w:val="000000"/>
          <w:sz w:val="16"/>
          <w:szCs w:val="16"/>
        </w:rPr>
        <w:t>LICENCE</w:t>
      </w:r>
      <w:r w:rsidRPr="004946A0">
        <w:rPr>
          <w:rFonts w:ascii="Arial" w:eastAsia="Arial Bold" w:hAnsi="Arial" w:cs="Arial"/>
          <w:b/>
          <w:smallCaps/>
          <w:color w:val="000000"/>
          <w:sz w:val="16"/>
          <w:szCs w:val="16"/>
        </w:rPr>
        <w:t xml:space="preserve">D (“SYSTEM”) ; (C) THE  SOFTWARE OR SYSTEM HAVING NOT BEEN USED IN A PROPER MANNER BY COMPETENT TRAINED EMPLOYEES ONLY, OR BY PERSONS UNDER THEIR SUPERVISION AND IN ACCORDANCE WITH LICENSOR’S REASONABLE INSTRUCTIONS CONCERNING THE USAGE, CONTROL AND TESTING OF THE SOFTWARE, LICENSOR SHALL, AT THE LICENSOR’S OPTION, EITHER (A) CORRECT SUCH DEFECT OR FAULT OR (B) TERMINATE THIS AGREEMENT IMMEDIATELY BY NOTICE IN WRITING TO THE </w:t>
      </w:r>
      <w:r w:rsidR="004862AB" w:rsidRPr="004946A0">
        <w:rPr>
          <w:rFonts w:ascii="Arial" w:eastAsia="Arial Bold" w:hAnsi="Arial" w:cs="Arial"/>
          <w:b/>
          <w:smallCaps/>
          <w:color w:val="000000"/>
          <w:sz w:val="16"/>
          <w:szCs w:val="16"/>
        </w:rPr>
        <w:t>LICENCE</w:t>
      </w:r>
      <w:r w:rsidR="000E0478" w:rsidRPr="004946A0">
        <w:rPr>
          <w:rFonts w:ascii="Arial" w:eastAsia="Arial Bold" w:hAnsi="Arial" w:cs="Arial"/>
          <w:b/>
          <w:smallCaps/>
          <w:color w:val="000000"/>
          <w:sz w:val="16"/>
          <w:szCs w:val="16"/>
        </w:rPr>
        <w:t>E</w:t>
      </w:r>
      <w:r w:rsidRPr="004946A0">
        <w:rPr>
          <w:rFonts w:ascii="Arial" w:eastAsia="Arial Bold" w:hAnsi="Arial" w:cs="Arial"/>
          <w:b/>
          <w:smallCaps/>
          <w:color w:val="000000"/>
          <w:sz w:val="16"/>
          <w:szCs w:val="16"/>
        </w:rPr>
        <w:t xml:space="preserve"> AND REFUND THE APPLICABLE FEES PAID BY THE </w:t>
      </w:r>
      <w:r w:rsidR="004862AB" w:rsidRPr="004946A0">
        <w:rPr>
          <w:rFonts w:ascii="Arial" w:eastAsia="Arial Bold" w:hAnsi="Arial" w:cs="Arial"/>
          <w:b/>
          <w:smallCaps/>
          <w:color w:val="000000"/>
          <w:sz w:val="16"/>
          <w:szCs w:val="16"/>
        </w:rPr>
        <w:t>LICENCE</w:t>
      </w:r>
      <w:r w:rsidR="000E0478" w:rsidRPr="004946A0">
        <w:rPr>
          <w:rFonts w:ascii="Arial" w:eastAsia="Arial Bold" w:hAnsi="Arial" w:cs="Arial"/>
          <w:b/>
          <w:smallCaps/>
          <w:color w:val="000000"/>
          <w:sz w:val="16"/>
          <w:szCs w:val="16"/>
        </w:rPr>
        <w:t>E</w:t>
      </w:r>
      <w:r w:rsidRPr="004946A0">
        <w:rPr>
          <w:rFonts w:ascii="Arial" w:eastAsia="Arial Bold" w:hAnsi="Arial" w:cs="Arial"/>
          <w:b/>
          <w:smallCaps/>
          <w:color w:val="000000"/>
          <w:sz w:val="16"/>
          <w:szCs w:val="16"/>
        </w:rPr>
        <w:t>.</w:t>
      </w:r>
    </w:p>
    <w:p w14:paraId="2815E454" w14:textId="03C85686" w:rsidR="00620B16" w:rsidRDefault="00151F4C" w:rsidP="00E222B7">
      <w:pPr>
        <w:pStyle w:val="ListParagraph"/>
        <w:widowControl/>
        <w:numPr>
          <w:ilvl w:val="1"/>
          <w:numId w:val="26"/>
        </w:numPr>
        <w:pBdr>
          <w:top w:val="nil"/>
          <w:left w:val="nil"/>
          <w:bottom w:val="nil"/>
          <w:right w:val="nil"/>
          <w:between w:val="nil"/>
        </w:pBdr>
        <w:ind w:left="993" w:hanging="709"/>
        <w:jc w:val="both"/>
        <w:rPr>
          <w:rFonts w:ascii="Arial" w:eastAsia="Arial Bold" w:hAnsi="Arial" w:cs="Arial"/>
          <w:b/>
          <w:smallCaps/>
          <w:color w:val="000000"/>
          <w:sz w:val="16"/>
          <w:szCs w:val="16"/>
        </w:rPr>
      </w:pPr>
      <w:r w:rsidRPr="004946A0">
        <w:rPr>
          <w:rFonts w:ascii="Arial" w:eastAsia="Arial Bold" w:hAnsi="Arial" w:cs="Arial"/>
          <w:b/>
          <w:smallCaps/>
          <w:color w:val="000000"/>
          <w:sz w:val="16"/>
          <w:szCs w:val="16"/>
        </w:rPr>
        <w:t xml:space="preserve">IT IS A CONDITION OF THE WARRANTY PROVIDED HEREUNDER THAT THE </w:t>
      </w:r>
      <w:r w:rsidR="004862AB" w:rsidRPr="004946A0">
        <w:rPr>
          <w:rFonts w:ascii="Arial" w:eastAsia="Arial Bold" w:hAnsi="Arial" w:cs="Arial"/>
          <w:b/>
          <w:smallCaps/>
          <w:color w:val="000000"/>
          <w:sz w:val="16"/>
          <w:szCs w:val="16"/>
        </w:rPr>
        <w:t>LICENCE</w:t>
      </w:r>
      <w:r w:rsidR="000E0478" w:rsidRPr="004946A0">
        <w:rPr>
          <w:rFonts w:ascii="Arial" w:eastAsia="Arial Bold" w:hAnsi="Arial" w:cs="Arial"/>
          <w:b/>
          <w:smallCaps/>
          <w:color w:val="000000"/>
          <w:sz w:val="16"/>
          <w:szCs w:val="16"/>
        </w:rPr>
        <w:t>E</w:t>
      </w:r>
      <w:r w:rsidRPr="004946A0">
        <w:rPr>
          <w:rFonts w:ascii="Arial" w:eastAsia="Arial Bold" w:hAnsi="Arial" w:cs="Arial"/>
          <w:b/>
          <w:smallCaps/>
          <w:color w:val="000000"/>
          <w:sz w:val="16"/>
          <w:szCs w:val="16"/>
        </w:rPr>
        <w:t xml:space="preserve"> PROVIDES ALL INFORMATION NECESSARY TO ASSIST LICENSOR IN RESOLVING THE DEFECT OR FAULT, INCLUDING A DOCUMENTED EXAMPLE OF ANY DEFECT OF FAULT, OR SUFFICIENT INFORMATION TO ENABLE LICENSOR TO RE-CREATE THE DEFECT OR FAULT.</w:t>
      </w:r>
    </w:p>
    <w:p w14:paraId="740CBBD0" w14:textId="494D633C" w:rsidR="00620B16" w:rsidRDefault="00151F4C" w:rsidP="00E222B7">
      <w:pPr>
        <w:pStyle w:val="ListParagraph"/>
        <w:widowControl/>
        <w:numPr>
          <w:ilvl w:val="1"/>
          <w:numId w:val="26"/>
        </w:numPr>
        <w:pBdr>
          <w:top w:val="nil"/>
          <w:left w:val="nil"/>
          <w:bottom w:val="nil"/>
          <w:right w:val="nil"/>
          <w:between w:val="nil"/>
        </w:pBdr>
        <w:ind w:left="993" w:hanging="709"/>
        <w:jc w:val="both"/>
        <w:rPr>
          <w:rFonts w:ascii="Arial" w:eastAsia="Arial Bold" w:hAnsi="Arial" w:cs="Arial"/>
          <w:b/>
          <w:smallCaps/>
          <w:color w:val="000000"/>
          <w:sz w:val="16"/>
          <w:szCs w:val="16"/>
        </w:rPr>
      </w:pPr>
      <w:r w:rsidRPr="004946A0">
        <w:rPr>
          <w:rFonts w:ascii="Arial" w:eastAsia="Arial Bold" w:hAnsi="Arial" w:cs="Arial"/>
          <w:b/>
          <w:smallCaps/>
          <w:color w:val="000000"/>
          <w:sz w:val="16"/>
          <w:szCs w:val="16"/>
        </w:rPr>
        <w:t>ANY CONDITION, REPRESENTATION OR WARRANTY WHICH MIGHT OTHERWISE BE IMPLIED OR INCORPORATED WITHIN THIS AGREEMENT BY REASON OF STATUTE OR COMMON LAW OR OTHERWISE, INCLUDING WITHOUT LIMITATION THE IMPLIED WARRANTIES OF MERCHANTABLE OR SATISFACTORY QUALITY AND FITNESS FOR A PARTICULAR PURPOSE, TITLE AND NON-INFRINGEMENT ARE HEREBY EXPRESSLY EXCLUDED TO THE FULLEST EXTENT PERMITTED BY LAW.</w:t>
      </w:r>
    </w:p>
    <w:p w14:paraId="7E728F4C" w14:textId="68F62046" w:rsidR="00620B16" w:rsidRPr="00796782" w:rsidRDefault="00151F4C" w:rsidP="00E222B7">
      <w:pPr>
        <w:pStyle w:val="ListParagraph"/>
        <w:widowControl/>
        <w:numPr>
          <w:ilvl w:val="1"/>
          <w:numId w:val="26"/>
        </w:numPr>
        <w:pBdr>
          <w:top w:val="nil"/>
          <w:left w:val="nil"/>
          <w:bottom w:val="nil"/>
          <w:right w:val="nil"/>
          <w:between w:val="nil"/>
        </w:pBdr>
        <w:ind w:left="993" w:hanging="709"/>
        <w:jc w:val="both"/>
        <w:rPr>
          <w:rFonts w:ascii="Arial" w:eastAsia="Arial Bold" w:hAnsi="Arial" w:cs="Arial"/>
          <w:b/>
          <w:smallCaps/>
          <w:sz w:val="16"/>
          <w:szCs w:val="16"/>
        </w:rPr>
      </w:pPr>
      <w:bookmarkStart w:id="6" w:name="_Hlk5722249"/>
      <w:r w:rsidRPr="004946A0">
        <w:rPr>
          <w:rFonts w:ascii="Arial" w:eastAsia="Arial Bold" w:hAnsi="Arial" w:cs="Arial"/>
          <w:b/>
          <w:smallCaps/>
          <w:color w:val="000000"/>
          <w:sz w:val="16"/>
          <w:szCs w:val="16"/>
        </w:rPr>
        <w:t>LICENSOR DOES NOT EXCLUDE OR LIMIT ITS LIABILITY IN NEGLIGENCE FOR DEATH OR PERSONAL INJURY, OR FOR FRAUD, OR OTHERWISE INSOFAR AS ANY EXCLUSION OR LIMITATION OF ITS LIABILITY IS VOID, PROHIBITED OR UNENFORCEABLE BY LAW.</w:t>
      </w:r>
    </w:p>
    <w:p w14:paraId="1D2E2786" w14:textId="207F0C1C" w:rsidR="00620B16" w:rsidRDefault="00151F4C" w:rsidP="00E222B7">
      <w:pPr>
        <w:pStyle w:val="ListParagraph"/>
        <w:widowControl/>
        <w:numPr>
          <w:ilvl w:val="1"/>
          <w:numId w:val="26"/>
        </w:numPr>
        <w:pBdr>
          <w:top w:val="nil"/>
          <w:left w:val="nil"/>
          <w:bottom w:val="nil"/>
          <w:right w:val="nil"/>
          <w:between w:val="nil"/>
        </w:pBdr>
        <w:ind w:left="993" w:hanging="709"/>
        <w:jc w:val="both"/>
        <w:rPr>
          <w:rFonts w:ascii="Arial" w:eastAsia="Arial Bold" w:hAnsi="Arial" w:cs="Arial"/>
          <w:b/>
          <w:smallCaps/>
          <w:color w:val="000000"/>
          <w:sz w:val="16"/>
          <w:szCs w:val="16"/>
        </w:rPr>
      </w:pPr>
      <w:r w:rsidRPr="00796782">
        <w:rPr>
          <w:rFonts w:ascii="Arial" w:eastAsia="Arial Bold" w:hAnsi="Arial" w:cs="Arial"/>
          <w:b/>
          <w:smallCaps/>
          <w:sz w:val="16"/>
          <w:szCs w:val="16"/>
        </w:rPr>
        <w:t xml:space="preserve">SAVE AS PROVIDED IN CLAUSE </w:t>
      </w:r>
      <w:r w:rsidR="00796782" w:rsidRPr="00796782">
        <w:rPr>
          <w:rFonts w:ascii="Arial" w:eastAsia="Arial Bold" w:hAnsi="Arial" w:cs="Arial"/>
          <w:b/>
          <w:smallCaps/>
          <w:sz w:val="16"/>
          <w:szCs w:val="16"/>
        </w:rPr>
        <w:t>5</w:t>
      </w:r>
      <w:r w:rsidRPr="00796782">
        <w:rPr>
          <w:rFonts w:ascii="Arial" w:eastAsia="Arial Bold" w:hAnsi="Arial" w:cs="Arial"/>
          <w:b/>
          <w:smallCaps/>
          <w:sz w:val="16"/>
          <w:szCs w:val="16"/>
        </w:rPr>
        <w:t>.</w:t>
      </w:r>
      <w:r w:rsidR="00796782" w:rsidRPr="00796782">
        <w:rPr>
          <w:rFonts w:ascii="Arial" w:eastAsia="Arial Bold" w:hAnsi="Arial" w:cs="Arial"/>
          <w:b/>
          <w:smallCaps/>
          <w:sz w:val="16"/>
          <w:szCs w:val="16"/>
        </w:rPr>
        <w:t>6</w:t>
      </w:r>
      <w:r w:rsidRPr="00796782">
        <w:rPr>
          <w:rFonts w:ascii="Arial" w:eastAsia="Arial Bold" w:hAnsi="Arial" w:cs="Arial"/>
          <w:b/>
          <w:smallCaps/>
          <w:sz w:val="16"/>
          <w:szCs w:val="16"/>
        </w:rPr>
        <w:t xml:space="preserve"> </w:t>
      </w:r>
      <w:r w:rsidRPr="004946A0">
        <w:rPr>
          <w:rFonts w:ascii="Arial" w:eastAsia="Arial Bold" w:hAnsi="Arial" w:cs="Arial"/>
          <w:b/>
          <w:smallCaps/>
          <w:color w:val="000000"/>
          <w:sz w:val="16"/>
          <w:szCs w:val="16"/>
        </w:rPr>
        <w:t xml:space="preserve">ABOVE, LICENSOR SHALL NOT IN ANY CIRCUMSTANCES HAVE ANY LIABILITY FOR ANY LOSSES OR DAMAGES WHICH MAY BE SUFFERED BY THE </w:t>
      </w:r>
      <w:r w:rsidR="004862AB" w:rsidRPr="004946A0">
        <w:rPr>
          <w:rFonts w:ascii="Arial" w:eastAsia="Arial Bold" w:hAnsi="Arial" w:cs="Arial"/>
          <w:b/>
          <w:smallCaps/>
          <w:color w:val="000000"/>
          <w:sz w:val="16"/>
          <w:szCs w:val="16"/>
        </w:rPr>
        <w:t>LICENCE</w:t>
      </w:r>
      <w:r w:rsidR="000E0478" w:rsidRPr="004946A0">
        <w:rPr>
          <w:rFonts w:ascii="Arial" w:eastAsia="Arial Bold" w:hAnsi="Arial" w:cs="Arial"/>
          <w:b/>
          <w:smallCaps/>
          <w:color w:val="000000"/>
          <w:sz w:val="16"/>
          <w:szCs w:val="16"/>
        </w:rPr>
        <w:t>E</w:t>
      </w:r>
      <w:r w:rsidRPr="004946A0">
        <w:rPr>
          <w:rFonts w:ascii="Arial" w:eastAsia="Arial Bold" w:hAnsi="Arial" w:cs="Arial"/>
          <w:b/>
          <w:smallCaps/>
          <w:color w:val="000000"/>
          <w:sz w:val="16"/>
          <w:szCs w:val="16"/>
        </w:rPr>
        <w:t xml:space="preserve"> (OR ANY PERSON CLAIMING UNDER OR THROUGH THE </w:t>
      </w:r>
      <w:r w:rsidR="004862AB" w:rsidRPr="004946A0">
        <w:rPr>
          <w:rFonts w:ascii="Arial" w:eastAsia="Arial Bold" w:hAnsi="Arial" w:cs="Arial"/>
          <w:b/>
          <w:smallCaps/>
          <w:color w:val="000000"/>
          <w:sz w:val="16"/>
          <w:szCs w:val="16"/>
        </w:rPr>
        <w:t>LICENCE</w:t>
      </w:r>
      <w:r w:rsidR="000E0478" w:rsidRPr="004946A0">
        <w:rPr>
          <w:rFonts w:ascii="Arial" w:eastAsia="Arial Bold" w:hAnsi="Arial" w:cs="Arial"/>
          <w:b/>
          <w:smallCaps/>
          <w:color w:val="000000"/>
          <w:sz w:val="16"/>
          <w:szCs w:val="16"/>
        </w:rPr>
        <w:t>E</w:t>
      </w:r>
      <w:r w:rsidRPr="004946A0">
        <w:rPr>
          <w:rFonts w:ascii="Arial" w:eastAsia="Arial Bold" w:hAnsi="Arial" w:cs="Arial"/>
          <w:b/>
          <w:smallCaps/>
          <w:color w:val="000000"/>
          <w:sz w:val="16"/>
          <w:szCs w:val="16"/>
        </w:rPr>
        <w:t>), WHETHER THE SAME ARE SUFFERED DIRECTLY OR INDIRECTLY OR ARE IMMEDIATE OR CONSEQUENTIAL, AND WHETHER THE SAME ARISE IN CONTRACT, TORT (INCLUDING NEGLIGENCE) OR OTHERWISE HOWSOEVER, WHICH FALL WITHIN ANY OF THE FOLLOWING CATEGORIES: (I) SPECIAL DAMAGE, EVEN IF THE SUPPLIER WAS AWARE OF THE CIRCUMSTANCES IN WHICH SUCH DAMAGE COULD ARISE; (II) LOSS OF PROFITS; (III) LOSS OF ANTICIPATED SAVINGS; (IV) LOSS OF BUSINESS OR BUSINESS OPPORTUNITY; (V) LOSS OF GOODWILL; (VI) LOSS OF, OR DAMAGE TO (INCLUDING CORRUPTION OF) DATA.</w:t>
      </w:r>
    </w:p>
    <w:p w14:paraId="69CFAA66" w14:textId="124D821E" w:rsidR="00620B16" w:rsidRDefault="00151F4C" w:rsidP="00E222B7">
      <w:pPr>
        <w:pStyle w:val="ListParagraph"/>
        <w:widowControl/>
        <w:numPr>
          <w:ilvl w:val="1"/>
          <w:numId w:val="26"/>
        </w:numPr>
        <w:pBdr>
          <w:top w:val="nil"/>
          <w:left w:val="nil"/>
          <w:bottom w:val="nil"/>
          <w:right w:val="nil"/>
          <w:between w:val="nil"/>
        </w:pBdr>
        <w:ind w:left="993" w:hanging="709"/>
        <w:jc w:val="both"/>
        <w:rPr>
          <w:rFonts w:ascii="Arial" w:eastAsia="Arial Bold" w:hAnsi="Arial" w:cs="Arial"/>
          <w:b/>
          <w:smallCaps/>
          <w:color w:val="000000"/>
          <w:sz w:val="16"/>
          <w:szCs w:val="16"/>
        </w:rPr>
      </w:pPr>
      <w:bookmarkStart w:id="7" w:name="_Hlk41921821"/>
      <w:r w:rsidRPr="004946A0">
        <w:rPr>
          <w:rFonts w:ascii="Arial" w:eastAsia="Arial Bold" w:hAnsi="Arial" w:cs="Arial"/>
          <w:b/>
          <w:smallCaps/>
          <w:color w:val="000000"/>
          <w:sz w:val="16"/>
          <w:szCs w:val="16"/>
        </w:rPr>
        <w:t xml:space="preserve">SUBJECT TO CLAUSES </w:t>
      </w:r>
      <w:r w:rsidR="00796782" w:rsidRPr="00796782">
        <w:rPr>
          <w:rFonts w:ascii="Arial" w:eastAsia="Arial Bold" w:hAnsi="Arial" w:cs="Arial"/>
          <w:b/>
          <w:smallCaps/>
          <w:color w:val="000000"/>
          <w:sz w:val="16"/>
          <w:szCs w:val="16"/>
        </w:rPr>
        <w:t>5</w:t>
      </w:r>
      <w:r w:rsidRPr="00796782">
        <w:rPr>
          <w:rFonts w:ascii="Arial" w:eastAsia="Arial Bold" w:hAnsi="Arial" w:cs="Arial"/>
          <w:b/>
          <w:smallCaps/>
          <w:color w:val="000000"/>
          <w:sz w:val="16"/>
          <w:szCs w:val="16"/>
        </w:rPr>
        <w:t>.</w:t>
      </w:r>
      <w:r w:rsidR="00796782" w:rsidRPr="00796782">
        <w:rPr>
          <w:rFonts w:ascii="Arial" w:eastAsia="Arial Bold" w:hAnsi="Arial" w:cs="Arial"/>
          <w:b/>
          <w:smallCaps/>
          <w:color w:val="000000"/>
          <w:sz w:val="16"/>
          <w:szCs w:val="16"/>
        </w:rPr>
        <w:t>6</w:t>
      </w:r>
      <w:r w:rsidRPr="00796782">
        <w:rPr>
          <w:rFonts w:ascii="Arial" w:eastAsia="Arial Bold" w:hAnsi="Arial" w:cs="Arial"/>
          <w:b/>
          <w:smallCaps/>
          <w:color w:val="000000"/>
          <w:sz w:val="16"/>
          <w:szCs w:val="16"/>
        </w:rPr>
        <w:t xml:space="preserve"> AND </w:t>
      </w:r>
      <w:r w:rsidR="00796782" w:rsidRPr="00796782">
        <w:rPr>
          <w:rFonts w:ascii="Arial" w:eastAsia="Arial Bold" w:hAnsi="Arial" w:cs="Arial"/>
          <w:b/>
          <w:smallCaps/>
          <w:color w:val="000000"/>
          <w:sz w:val="16"/>
          <w:szCs w:val="16"/>
        </w:rPr>
        <w:t>5</w:t>
      </w:r>
      <w:r w:rsidRPr="00796782">
        <w:rPr>
          <w:rFonts w:ascii="Arial" w:eastAsia="Arial Bold" w:hAnsi="Arial" w:cs="Arial"/>
          <w:b/>
          <w:smallCaps/>
          <w:color w:val="000000"/>
          <w:sz w:val="16"/>
          <w:szCs w:val="16"/>
        </w:rPr>
        <w:t>.</w:t>
      </w:r>
      <w:r w:rsidR="00796782" w:rsidRPr="00796782">
        <w:rPr>
          <w:rFonts w:ascii="Arial" w:eastAsia="Arial Bold" w:hAnsi="Arial" w:cs="Arial"/>
          <w:b/>
          <w:smallCaps/>
          <w:color w:val="000000"/>
          <w:sz w:val="16"/>
          <w:szCs w:val="16"/>
        </w:rPr>
        <w:t>7</w:t>
      </w:r>
      <w:r w:rsidRPr="004946A0">
        <w:rPr>
          <w:rFonts w:ascii="Arial" w:eastAsia="Arial Bold" w:hAnsi="Arial" w:cs="Arial"/>
          <w:b/>
          <w:smallCaps/>
          <w:color w:val="000000"/>
          <w:sz w:val="16"/>
          <w:szCs w:val="16"/>
        </w:rPr>
        <w:t xml:space="preserve"> ABOVE, THE TOTAL LIABILITY OF LICENSOR, WHETHER IN CONTRACT, TORT (INCLUDING NEGLIGENCE, STRICT LIABILITY AND ALL OTHERS), BREACH OF STATUTORY DUTY OR OTHERWISE, SHALL IN NO CIRCUMSTANCES EXCEED A SUM EQUAL TO THE FEES PAYABLE BY THE </w:t>
      </w:r>
      <w:r w:rsidR="004862AB" w:rsidRPr="004946A0">
        <w:rPr>
          <w:rFonts w:ascii="Arial" w:eastAsia="Arial Bold" w:hAnsi="Arial" w:cs="Arial"/>
          <w:b/>
          <w:smallCaps/>
          <w:color w:val="000000"/>
          <w:sz w:val="16"/>
          <w:szCs w:val="16"/>
        </w:rPr>
        <w:t>LICENCE</w:t>
      </w:r>
      <w:r w:rsidR="000E0478" w:rsidRPr="004946A0">
        <w:rPr>
          <w:rFonts w:ascii="Arial" w:eastAsia="Arial Bold" w:hAnsi="Arial" w:cs="Arial"/>
          <w:b/>
          <w:smallCaps/>
          <w:color w:val="000000"/>
          <w:sz w:val="16"/>
          <w:szCs w:val="16"/>
        </w:rPr>
        <w:t>E</w:t>
      </w:r>
      <w:r w:rsidRPr="004946A0">
        <w:rPr>
          <w:rFonts w:ascii="Arial" w:eastAsia="Arial Bold" w:hAnsi="Arial" w:cs="Arial"/>
          <w:b/>
          <w:smallCaps/>
          <w:color w:val="000000"/>
          <w:sz w:val="16"/>
          <w:szCs w:val="16"/>
        </w:rPr>
        <w:t xml:space="preserve"> IN THE CONTRACT YEAR IN WHICH THE LIABILITY ARISES. </w:t>
      </w:r>
    </w:p>
    <w:bookmarkEnd w:id="7"/>
    <w:p w14:paraId="5E0A3F74" w14:textId="2792D79E" w:rsidR="00620B16" w:rsidRDefault="004862AB" w:rsidP="00E222B7">
      <w:pPr>
        <w:pStyle w:val="ListParagraph"/>
        <w:widowControl/>
        <w:numPr>
          <w:ilvl w:val="1"/>
          <w:numId w:val="26"/>
        </w:numPr>
        <w:pBdr>
          <w:top w:val="nil"/>
          <w:left w:val="nil"/>
          <w:bottom w:val="nil"/>
          <w:right w:val="nil"/>
          <w:between w:val="nil"/>
        </w:pBdr>
        <w:ind w:left="993" w:hanging="709"/>
        <w:jc w:val="both"/>
        <w:rPr>
          <w:rFonts w:ascii="Arial" w:eastAsia="Arial Bold" w:hAnsi="Arial" w:cs="Arial"/>
          <w:b/>
          <w:smallCaps/>
          <w:color w:val="000000"/>
          <w:sz w:val="16"/>
          <w:szCs w:val="16"/>
        </w:rPr>
      </w:pPr>
      <w:r w:rsidRPr="004946A0">
        <w:rPr>
          <w:rFonts w:ascii="Arial" w:eastAsia="Arial Bold" w:hAnsi="Arial" w:cs="Arial"/>
          <w:b/>
          <w:smallCaps/>
          <w:color w:val="000000"/>
          <w:sz w:val="16"/>
          <w:szCs w:val="16"/>
        </w:rPr>
        <w:t>LICENCE</w:t>
      </w:r>
      <w:r w:rsidR="000E0478" w:rsidRPr="004946A0">
        <w:rPr>
          <w:rFonts w:ascii="Arial" w:eastAsia="Arial Bold" w:hAnsi="Arial" w:cs="Arial"/>
          <w:b/>
          <w:smallCaps/>
          <w:color w:val="000000"/>
          <w:sz w:val="16"/>
          <w:szCs w:val="16"/>
        </w:rPr>
        <w:t>E</w:t>
      </w:r>
      <w:r w:rsidR="00151F4C" w:rsidRPr="004946A0">
        <w:rPr>
          <w:rFonts w:ascii="Arial" w:eastAsia="Arial Bold" w:hAnsi="Arial" w:cs="Arial"/>
          <w:b/>
          <w:smallCaps/>
          <w:color w:val="000000"/>
          <w:sz w:val="16"/>
          <w:szCs w:val="16"/>
        </w:rPr>
        <w:t xml:space="preserve"> HEREBY WAIVES ANY RIGHT TO ANY OTHER REMEDIES OR RELIEFS NOT SET OUT IN THIS AGREEMENT AND SUCH WAIVER SHALL SURVIVE THE TERMINATION OF THIS AGREEMENT HOWEVER SUCH TERMINATION ARISES.</w:t>
      </w:r>
    </w:p>
    <w:p w14:paraId="5CA050C6" w14:textId="3F35F6C7" w:rsidR="00620B16" w:rsidRDefault="00151F4C" w:rsidP="00E222B7">
      <w:pPr>
        <w:pStyle w:val="ListParagraph"/>
        <w:widowControl/>
        <w:numPr>
          <w:ilvl w:val="1"/>
          <w:numId w:val="26"/>
        </w:numPr>
        <w:pBdr>
          <w:top w:val="nil"/>
          <w:left w:val="nil"/>
          <w:bottom w:val="nil"/>
          <w:right w:val="nil"/>
          <w:between w:val="nil"/>
        </w:pBdr>
        <w:ind w:left="993" w:hanging="709"/>
        <w:jc w:val="both"/>
        <w:rPr>
          <w:rFonts w:ascii="Arial" w:eastAsia="Arial Bold" w:hAnsi="Arial" w:cs="Arial"/>
          <w:b/>
          <w:smallCaps/>
          <w:color w:val="000000"/>
          <w:sz w:val="16"/>
          <w:szCs w:val="16"/>
        </w:rPr>
      </w:pPr>
      <w:r w:rsidRPr="004946A0">
        <w:rPr>
          <w:rFonts w:ascii="Arial" w:eastAsia="Arial Bold" w:hAnsi="Arial" w:cs="Arial"/>
          <w:b/>
          <w:smallCaps/>
          <w:color w:val="000000"/>
          <w:sz w:val="16"/>
          <w:szCs w:val="16"/>
        </w:rPr>
        <w:t xml:space="preserve">THE </w:t>
      </w:r>
      <w:r w:rsidR="004862AB" w:rsidRPr="004946A0">
        <w:rPr>
          <w:rFonts w:ascii="Arial" w:eastAsia="Arial Bold" w:hAnsi="Arial" w:cs="Arial"/>
          <w:b/>
          <w:smallCaps/>
          <w:color w:val="000000"/>
          <w:sz w:val="16"/>
          <w:szCs w:val="16"/>
        </w:rPr>
        <w:t>LICENCE</w:t>
      </w:r>
      <w:r w:rsidR="000E0478" w:rsidRPr="004946A0">
        <w:rPr>
          <w:rFonts w:ascii="Arial" w:eastAsia="Arial Bold" w:hAnsi="Arial" w:cs="Arial"/>
          <w:b/>
          <w:smallCaps/>
          <w:color w:val="000000"/>
          <w:sz w:val="16"/>
          <w:szCs w:val="16"/>
        </w:rPr>
        <w:t>E</w:t>
      </w:r>
      <w:r w:rsidRPr="004946A0">
        <w:rPr>
          <w:rFonts w:ascii="Arial" w:eastAsia="Arial Bold" w:hAnsi="Arial" w:cs="Arial"/>
          <w:b/>
          <w:smallCaps/>
          <w:color w:val="000000"/>
          <w:sz w:val="16"/>
          <w:szCs w:val="16"/>
        </w:rPr>
        <w:t xml:space="preserve"> ACKNOWLEDGES THAT:</w:t>
      </w:r>
    </w:p>
    <w:p w14:paraId="0E635714" w14:textId="38D64F39" w:rsidR="00620B16" w:rsidRDefault="00151F4C" w:rsidP="00E222B7">
      <w:pPr>
        <w:pStyle w:val="ListParagraph"/>
        <w:widowControl/>
        <w:numPr>
          <w:ilvl w:val="2"/>
          <w:numId w:val="26"/>
        </w:numPr>
        <w:pBdr>
          <w:top w:val="nil"/>
          <w:left w:val="nil"/>
          <w:bottom w:val="nil"/>
          <w:right w:val="nil"/>
          <w:between w:val="nil"/>
        </w:pBdr>
        <w:tabs>
          <w:tab w:val="left" w:pos="1829"/>
          <w:tab w:val="left" w:pos="720"/>
        </w:tabs>
        <w:ind w:left="2835" w:hanging="992"/>
        <w:jc w:val="both"/>
        <w:rPr>
          <w:rFonts w:ascii="Arial" w:eastAsia="Arial Bold" w:hAnsi="Arial" w:cs="Arial"/>
          <w:b/>
          <w:smallCaps/>
          <w:color w:val="000000"/>
          <w:sz w:val="16"/>
          <w:szCs w:val="16"/>
        </w:rPr>
      </w:pPr>
      <w:r w:rsidRPr="00E222B7">
        <w:rPr>
          <w:rFonts w:ascii="Arial" w:eastAsia="Arial Bold" w:hAnsi="Arial" w:cs="Arial"/>
          <w:b/>
          <w:smallCaps/>
          <w:color w:val="000000"/>
          <w:sz w:val="16"/>
          <w:szCs w:val="16"/>
        </w:rPr>
        <w:t>THE LEVEL OF FEES HEREUNDER REFLECTS THE ALLOCATION OF RISK BETWEEN THE PARTIES, AND</w:t>
      </w:r>
    </w:p>
    <w:p w14:paraId="50A2E246" w14:textId="2AE957DB" w:rsidR="00620B16" w:rsidRPr="00796782" w:rsidRDefault="00151F4C" w:rsidP="00E222B7">
      <w:pPr>
        <w:pStyle w:val="ListParagraph"/>
        <w:widowControl/>
        <w:numPr>
          <w:ilvl w:val="2"/>
          <w:numId w:val="26"/>
        </w:numPr>
        <w:pBdr>
          <w:top w:val="nil"/>
          <w:left w:val="nil"/>
          <w:bottom w:val="nil"/>
          <w:right w:val="nil"/>
          <w:between w:val="nil"/>
        </w:pBdr>
        <w:tabs>
          <w:tab w:val="left" w:pos="1829"/>
          <w:tab w:val="left" w:pos="720"/>
        </w:tabs>
        <w:ind w:left="2835" w:hanging="992"/>
        <w:jc w:val="both"/>
        <w:rPr>
          <w:rFonts w:ascii="Arial" w:eastAsia="Arial Bold" w:hAnsi="Arial" w:cs="Arial"/>
          <w:b/>
          <w:smallCaps/>
          <w:color w:val="000000"/>
          <w:sz w:val="16"/>
          <w:szCs w:val="16"/>
        </w:rPr>
      </w:pPr>
      <w:r w:rsidRPr="00E222B7">
        <w:rPr>
          <w:rFonts w:ascii="Arial" w:eastAsia="Arial Bold" w:hAnsi="Arial" w:cs="Arial"/>
          <w:b/>
          <w:smallCaps/>
          <w:color w:val="000000"/>
          <w:sz w:val="16"/>
          <w:szCs w:val="16"/>
        </w:rPr>
        <w:t xml:space="preserve">IT IS IN A BETTER POSITION THAN LICENSOR TO ASSESS AND MANAGE ITS RISK IN RELATION TO USE OF THE SOFTWARE </w:t>
      </w:r>
      <w:r w:rsidRPr="00796782">
        <w:rPr>
          <w:rFonts w:ascii="Arial" w:eastAsia="Arial Bold" w:hAnsi="Arial" w:cs="Arial"/>
          <w:b/>
          <w:smallCaps/>
          <w:color w:val="000000"/>
          <w:sz w:val="16"/>
          <w:szCs w:val="16"/>
        </w:rPr>
        <w:t>AND SERVICES.</w:t>
      </w:r>
    </w:p>
    <w:p w14:paraId="171CA28B" w14:textId="14398970" w:rsidR="00620B16" w:rsidRPr="00E222B7" w:rsidRDefault="00E222B7" w:rsidP="00E222B7">
      <w:pPr>
        <w:pStyle w:val="ListParagraph"/>
        <w:widowControl/>
        <w:numPr>
          <w:ilvl w:val="1"/>
          <w:numId w:val="26"/>
        </w:numPr>
        <w:pBdr>
          <w:top w:val="nil"/>
          <w:left w:val="nil"/>
          <w:bottom w:val="nil"/>
          <w:right w:val="nil"/>
          <w:between w:val="nil"/>
        </w:pBdr>
        <w:ind w:left="993" w:hanging="709"/>
        <w:jc w:val="both"/>
        <w:rPr>
          <w:rFonts w:ascii="Arial" w:eastAsia="Arial Bold" w:hAnsi="Arial" w:cs="Arial"/>
          <w:b/>
          <w:smallCaps/>
          <w:color w:val="000000"/>
          <w:sz w:val="16"/>
          <w:szCs w:val="16"/>
        </w:rPr>
      </w:pPr>
      <w:r w:rsidRPr="00796782">
        <w:rPr>
          <w:rFonts w:ascii="Arial" w:eastAsia="Arial Bold" w:hAnsi="Arial" w:cs="Arial"/>
          <w:b/>
          <w:smallCaps/>
          <w:color w:val="000000"/>
          <w:sz w:val="16"/>
          <w:szCs w:val="16"/>
        </w:rPr>
        <w:t xml:space="preserve"> </w:t>
      </w:r>
      <w:r w:rsidR="00151F4C" w:rsidRPr="00796782">
        <w:rPr>
          <w:rFonts w:ascii="Arial" w:eastAsia="Arial Bold" w:hAnsi="Arial" w:cs="Arial"/>
          <w:b/>
          <w:smallCaps/>
          <w:color w:val="000000"/>
          <w:sz w:val="16"/>
          <w:szCs w:val="16"/>
        </w:rPr>
        <w:t xml:space="preserve">ALL REFERENCES TO LICENSOR IN THIS CLAUSE </w:t>
      </w:r>
      <w:r w:rsidR="00796782">
        <w:rPr>
          <w:rFonts w:ascii="Arial" w:eastAsia="Arial Bold" w:hAnsi="Arial" w:cs="Arial"/>
          <w:b/>
          <w:smallCaps/>
          <w:color w:val="000000"/>
          <w:sz w:val="16"/>
          <w:szCs w:val="16"/>
        </w:rPr>
        <w:t>5</w:t>
      </w:r>
      <w:r w:rsidR="00151F4C" w:rsidRPr="00E222B7">
        <w:rPr>
          <w:rFonts w:ascii="Arial" w:eastAsia="Arial Bold" w:hAnsi="Arial" w:cs="Arial"/>
          <w:b/>
          <w:smallCaps/>
          <w:color w:val="000000"/>
          <w:sz w:val="16"/>
          <w:szCs w:val="16"/>
        </w:rPr>
        <w:t xml:space="preserve"> SHALL, FOR THE PURPOSES OF THIS CLAUSE ONLY, BE TREATED AS INCLUDING ALL EMPLOYEES, DIRECTORS, SUBCONTRACTORS AND SUPPLIERS OF LICENSOR AND ITS AFFILIATES, ALL OF WHOM SHALL HAVE THE BENEFIT OF THE EXCLUSIONS AND LIMITATIONS OF LIABILITY SET OUT IN THIS CLAUSE.</w:t>
      </w:r>
    </w:p>
    <w:bookmarkEnd w:id="6"/>
    <w:p w14:paraId="409479E0" w14:textId="77777777" w:rsidR="00620B16" w:rsidRPr="00942AAB" w:rsidRDefault="00620B16">
      <w:pPr>
        <w:tabs>
          <w:tab w:val="left" w:pos="-1440"/>
          <w:tab w:val="left" w:pos="-720"/>
          <w:tab w:val="left" w:pos="0"/>
          <w:tab w:val="left" w:pos="432"/>
          <w:tab w:val="left" w:pos="1152"/>
          <w:tab w:val="left" w:pos="2160"/>
        </w:tabs>
        <w:ind w:left="708"/>
        <w:jc w:val="both"/>
        <w:rPr>
          <w:rFonts w:ascii="Arial" w:eastAsia="Arial" w:hAnsi="Arial" w:cs="Arial"/>
          <w:b/>
        </w:rPr>
      </w:pPr>
    </w:p>
    <w:p w14:paraId="1B1455E0" w14:textId="77777777" w:rsidR="00620B16" w:rsidRPr="00942AAB" w:rsidRDefault="00151F4C" w:rsidP="008118A0">
      <w:pPr>
        <w:numPr>
          <w:ilvl w:val="0"/>
          <w:numId w:val="2"/>
        </w:numPr>
        <w:pBdr>
          <w:top w:val="nil"/>
          <w:left w:val="nil"/>
          <w:bottom w:val="nil"/>
          <w:right w:val="nil"/>
          <w:between w:val="nil"/>
        </w:pBdr>
        <w:tabs>
          <w:tab w:val="left" w:pos="-1440"/>
          <w:tab w:val="left" w:pos="-720"/>
          <w:tab w:val="left" w:pos="0"/>
          <w:tab w:val="left" w:pos="1134"/>
          <w:tab w:val="left" w:pos="2160"/>
        </w:tabs>
        <w:ind w:left="993" w:hanging="710"/>
        <w:jc w:val="both"/>
        <w:rPr>
          <w:rFonts w:ascii="Arial" w:eastAsia="Arial" w:hAnsi="Arial" w:cs="Arial"/>
          <w:color w:val="000000"/>
        </w:rPr>
      </w:pPr>
      <w:r w:rsidRPr="00942AAB">
        <w:rPr>
          <w:rFonts w:ascii="Arial" w:eastAsia="Arial" w:hAnsi="Arial" w:cs="Arial"/>
          <w:b/>
          <w:color w:val="000000"/>
        </w:rPr>
        <w:t>Intellectual Property Rights</w:t>
      </w:r>
    </w:p>
    <w:p w14:paraId="762F417F" w14:textId="77777777" w:rsidR="00620B16" w:rsidRPr="00942AAB" w:rsidRDefault="00620B16">
      <w:pPr>
        <w:tabs>
          <w:tab w:val="left" w:pos="-1440"/>
          <w:tab w:val="left" w:pos="-720"/>
          <w:tab w:val="left" w:pos="0"/>
          <w:tab w:val="left" w:pos="432"/>
          <w:tab w:val="left" w:pos="1152"/>
          <w:tab w:val="left" w:pos="2160"/>
        </w:tabs>
        <w:jc w:val="both"/>
        <w:rPr>
          <w:rFonts w:ascii="Arial" w:eastAsia="Arial" w:hAnsi="Arial" w:cs="Arial"/>
        </w:rPr>
      </w:pPr>
    </w:p>
    <w:p w14:paraId="0DF09E26" w14:textId="52B08C82" w:rsidR="00620B16" w:rsidRPr="00E222B7" w:rsidRDefault="00151F4C" w:rsidP="00E222B7">
      <w:pPr>
        <w:pStyle w:val="ListParagraph"/>
        <w:numPr>
          <w:ilvl w:val="1"/>
          <w:numId w:val="2"/>
        </w:numPr>
        <w:tabs>
          <w:tab w:val="left" w:pos="-1440"/>
          <w:tab w:val="left" w:pos="1170"/>
        </w:tabs>
        <w:ind w:left="993" w:hanging="709"/>
        <w:jc w:val="both"/>
        <w:rPr>
          <w:rFonts w:ascii="Arial" w:hAnsi="Arial" w:cs="Arial"/>
        </w:rPr>
      </w:pPr>
      <w:r w:rsidRPr="00E222B7">
        <w:rPr>
          <w:rFonts w:ascii="Arial" w:eastAsia="Arial" w:hAnsi="Arial" w:cs="Arial"/>
        </w:rPr>
        <w:t xml:space="preserve">The Software and all associated copyrights and other intellectual property rights are the property of the Licensor, its affiliated companies, or its licensors.  </w:t>
      </w:r>
      <w:r w:rsidR="004862AB" w:rsidRPr="00E222B7">
        <w:rPr>
          <w:rFonts w:ascii="Arial" w:eastAsia="Arial" w:hAnsi="Arial" w:cs="Arial"/>
        </w:rPr>
        <w:t>Licence</w:t>
      </w:r>
      <w:r w:rsidR="000E0478" w:rsidRPr="00E222B7">
        <w:rPr>
          <w:rFonts w:ascii="Arial" w:eastAsia="Arial" w:hAnsi="Arial" w:cs="Arial"/>
        </w:rPr>
        <w:t>e</w:t>
      </w:r>
      <w:r w:rsidRPr="00E222B7">
        <w:rPr>
          <w:rFonts w:ascii="Arial" w:eastAsia="Arial" w:hAnsi="Arial" w:cs="Arial"/>
        </w:rPr>
        <w:t xml:space="preserve"> acquires no title, right or interest in the Software other than the </w:t>
      </w:r>
      <w:r w:rsidR="004862AB" w:rsidRPr="00E222B7">
        <w:rPr>
          <w:rFonts w:ascii="Arial" w:eastAsia="Arial" w:hAnsi="Arial" w:cs="Arial"/>
        </w:rPr>
        <w:t>licence</w:t>
      </w:r>
      <w:r w:rsidRPr="00E222B7">
        <w:rPr>
          <w:rFonts w:ascii="Arial" w:eastAsia="Arial" w:hAnsi="Arial" w:cs="Arial"/>
        </w:rPr>
        <w:t>s granted herein.</w:t>
      </w:r>
    </w:p>
    <w:p w14:paraId="265BC38D" w14:textId="4D6EC42C" w:rsidR="00620B16" w:rsidRPr="00E222B7" w:rsidRDefault="00151F4C" w:rsidP="00E222B7">
      <w:pPr>
        <w:pStyle w:val="ListParagraph"/>
        <w:numPr>
          <w:ilvl w:val="1"/>
          <w:numId w:val="2"/>
        </w:numPr>
        <w:tabs>
          <w:tab w:val="left" w:pos="-1440"/>
          <w:tab w:val="left" w:pos="1170"/>
        </w:tabs>
        <w:ind w:left="993" w:hanging="709"/>
        <w:jc w:val="both"/>
        <w:rPr>
          <w:rFonts w:ascii="Arial" w:eastAsia="Arial" w:hAnsi="Arial" w:cs="Arial"/>
        </w:rPr>
      </w:pPr>
      <w:r w:rsidRPr="00E222B7">
        <w:rPr>
          <w:rFonts w:ascii="Arial" w:eastAsia="Arial" w:hAnsi="Arial" w:cs="Arial"/>
          <w:color w:val="000000"/>
        </w:rPr>
        <w:lastRenderedPageBreak/>
        <w:t xml:space="preserve">All title, trademarks and copyrights in and pertaining to the Software (including but not limited to any images, photographs, animation, video, audio, music, text, and applets incorporated into the Software), and any copies of the Software are owned by Licensor, its affiliated companies, or licensors.  The Software is protected by copyright, other intellectual property rights, trademark laws and international treaty provisions. </w:t>
      </w:r>
      <w:r w:rsidR="004862AB" w:rsidRPr="00E222B7">
        <w:rPr>
          <w:rFonts w:ascii="Arial" w:eastAsia="Arial" w:hAnsi="Arial" w:cs="Arial"/>
          <w:color w:val="000000"/>
        </w:rPr>
        <w:t>Licence</w:t>
      </w:r>
      <w:r w:rsidR="000E0478" w:rsidRPr="00E222B7">
        <w:rPr>
          <w:rFonts w:ascii="Arial" w:eastAsia="Arial" w:hAnsi="Arial" w:cs="Arial"/>
          <w:color w:val="000000"/>
        </w:rPr>
        <w:t>e</w:t>
      </w:r>
      <w:r w:rsidRPr="00E222B7">
        <w:rPr>
          <w:rFonts w:ascii="Arial" w:eastAsia="Arial" w:hAnsi="Arial" w:cs="Arial"/>
          <w:color w:val="000000"/>
        </w:rPr>
        <w:t xml:space="preserve"> must treat the Software like any other copyrighted material for archival purposes, and </w:t>
      </w:r>
      <w:r w:rsidR="004862AB" w:rsidRPr="00E222B7">
        <w:rPr>
          <w:rFonts w:ascii="Arial" w:eastAsia="Arial" w:hAnsi="Arial" w:cs="Arial"/>
          <w:color w:val="000000"/>
        </w:rPr>
        <w:t>Licence</w:t>
      </w:r>
      <w:r w:rsidR="000E0478" w:rsidRPr="00E222B7">
        <w:rPr>
          <w:rFonts w:ascii="Arial" w:eastAsia="Arial" w:hAnsi="Arial" w:cs="Arial"/>
          <w:color w:val="000000"/>
        </w:rPr>
        <w:t>e</w:t>
      </w:r>
      <w:r w:rsidRPr="00E222B7">
        <w:rPr>
          <w:rFonts w:ascii="Arial" w:eastAsia="Arial" w:hAnsi="Arial" w:cs="Arial"/>
          <w:color w:val="000000"/>
        </w:rPr>
        <w:t xml:space="preserve"> may not copy the printed materials accompanying the Software.</w:t>
      </w:r>
    </w:p>
    <w:p w14:paraId="2969C4BA" w14:textId="05066959" w:rsidR="00620B16" w:rsidRPr="00E222B7" w:rsidRDefault="004862AB" w:rsidP="00E222B7">
      <w:pPr>
        <w:pStyle w:val="ListParagraph"/>
        <w:numPr>
          <w:ilvl w:val="1"/>
          <w:numId w:val="2"/>
        </w:numPr>
        <w:tabs>
          <w:tab w:val="left" w:pos="-1440"/>
          <w:tab w:val="left" w:pos="993"/>
        </w:tabs>
        <w:ind w:left="993" w:hanging="709"/>
        <w:jc w:val="both"/>
        <w:rPr>
          <w:rFonts w:ascii="Arial" w:eastAsia="Arial" w:hAnsi="Arial" w:cs="Arial"/>
        </w:rPr>
      </w:pPr>
      <w:r w:rsidRPr="00E222B7">
        <w:rPr>
          <w:rFonts w:ascii="Arial" w:eastAsia="Arial" w:hAnsi="Arial" w:cs="Arial"/>
          <w:color w:val="000000"/>
        </w:rPr>
        <w:t>Licence</w:t>
      </w:r>
      <w:r w:rsidR="000E0478" w:rsidRPr="00E222B7">
        <w:rPr>
          <w:rFonts w:ascii="Arial" w:eastAsia="Arial" w:hAnsi="Arial" w:cs="Arial"/>
          <w:color w:val="000000"/>
        </w:rPr>
        <w:t>e</w:t>
      </w:r>
      <w:r w:rsidR="00151F4C" w:rsidRPr="00E222B7">
        <w:rPr>
          <w:rFonts w:ascii="Arial" w:eastAsia="Arial" w:hAnsi="Arial" w:cs="Arial"/>
          <w:color w:val="000000"/>
        </w:rPr>
        <w:t xml:space="preserve"> may not remove, modify or alter any Licensor copyright or trademark notice from any part or copies of the Software, including but not limited to any such notices contained in the physical and/or electronic media or documentation, in Licensor’s installation dialogue or 'about' boxes, in any of the run-time resources and/or in any web-presence or web-enabled notices, code or other embodiments originally contained in or dynamically or otherwise created by the Software.</w:t>
      </w:r>
    </w:p>
    <w:p w14:paraId="56FAAAE6" w14:textId="5B306143" w:rsidR="00620B16" w:rsidRPr="00E222B7" w:rsidRDefault="00151F4C" w:rsidP="00E222B7">
      <w:pPr>
        <w:pStyle w:val="ListParagraph"/>
        <w:numPr>
          <w:ilvl w:val="1"/>
          <w:numId w:val="2"/>
        </w:numPr>
        <w:tabs>
          <w:tab w:val="left" w:pos="-1440"/>
          <w:tab w:val="left" w:pos="1170"/>
        </w:tabs>
        <w:ind w:left="993" w:hanging="709"/>
        <w:jc w:val="both"/>
        <w:rPr>
          <w:rFonts w:ascii="Arial" w:eastAsia="Arial" w:hAnsi="Arial" w:cs="Arial"/>
        </w:rPr>
      </w:pPr>
      <w:r w:rsidRPr="00E222B7">
        <w:rPr>
          <w:rFonts w:ascii="Arial" w:eastAsia="Arial" w:hAnsi="Arial" w:cs="Arial"/>
        </w:rPr>
        <w:t xml:space="preserve">If the Software is, or in Licensor’s opinion may become, the subject of a claim for infringement of the intellectual property rights of a third party, Licensor may at its option and as </w:t>
      </w:r>
      <w:r w:rsidR="004862AB" w:rsidRPr="00E222B7">
        <w:rPr>
          <w:rFonts w:ascii="Arial" w:eastAsia="Arial" w:hAnsi="Arial" w:cs="Arial"/>
        </w:rPr>
        <w:t>Licence</w:t>
      </w:r>
      <w:r w:rsidR="000E0478" w:rsidRPr="00E222B7">
        <w:rPr>
          <w:rFonts w:ascii="Arial" w:eastAsia="Arial" w:hAnsi="Arial" w:cs="Arial"/>
        </w:rPr>
        <w:t>e</w:t>
      </w:r>
      <w:r w:rsidRPr="00E222B7">
        <w:rPr>
          <w:rFonts w:ascii="Arial" w:eastAsia="Arial" w:hAnsi="Arial" w:cs="Arial"/>
        </w:rPr>
        <w:t>’s sole remedy:</w:t>
      </w:r>
    </w:p>
    <w:p w14:paraId="31677E15" w14:textId="5AE0E31C" w:rsidR="00620B16" w:rsidRPr="00942AAB" w:rsidRDefault="00151F4C" w:rsidP="006A134C">
      <w:pPr>
        <w:tabs>
          <w:tab w:val="left" w:pos="-1440"/>
          <w:tab w:val="left" w:pos="-720"/>
          <w:tab w:val="left" w:pos="0"/>
          <w:tab w:val="left" w:pos="432"/>
          <w:tab w:val="left" w:pos="1152"/>
          <w:tab w:val="left" w:pos="2127"/>
        </w:tabs>
        <w:ind w:left="993" w:hanging="709"/>
        <w:jc w:val="both"/>
        <w:rPr>
          <w:rFonts w:ascii="Arial" w:eastAsia="Arial" w:hAnsi="Arial" w:cs="Arial"/>
        </w:rPr>
      </w:pPr>
      <w:r w:rsidRPr="00942AAB">
        <w:rPr>
          <w:rFonts w:ascii="Arial" w:eastAsia="Arial" w:hAnsi="Arial" w:cs="Arial"/>
        </w:rPr>
        <w:tab/>
      </w:r>
      <w:r w:rsidRPr="00942AAB">
        <w:rPr>
          <w:rFonts w:ascii="Arial" w:eastAsia="Arial" w:hAnsi="Arial" w:cs="Arial"/>
        </w:rPr>
        <w:tab/>
      </w:r>
      <w:r w:rsidR="00E222B7">
        <w:rPr>
          <w:rFonts w:ascii="Arial" w:eastAsia="Arial" w:hAnsi="Arial" w:cs="Arial"/>
        </w:rPr>
        <w:t>6</w:t>
      </w:r>
      <w:r w:rsidRPr="00942AAB">
        <w:rPr>
          <w:rFonts w:ascii="Arial" w:eastAsia="Arial" w:hAnsi="Arial" w:cs="Arial"/>
        </w:rPr>
        <w:t>.4.1</w:t>
      </w:r>
      <w:r w:rsidRPr="00942AAB">
        <w:rPr>
          <w:rFonts w:ascii="Arial" w:eastAsia="Arial" w:hAnsi="Arial" w:cs="Arial"/>
        </w:rPr>
        <w:tab/>
        <w:t>procure the right to continued use of the Software;</w:t>
      </w:r>
    </w:p>
    <w:p w14:paraId="6A5CA878" w14:textId="3B012FCB" w:rsidR="00620B16" w:rsidRPr="00942AAB" w:rsidRDefault="00151F4C" w:rsidP="006A134C">
      <w:pPr>
        <w:tabs>
          <w:tab w:val="left" w:pos="-1440"/>
          <w:tab w:val="left" w:pos="-720"/>
          <w:tab w:val="left" w:pos="0"/>
          <w:tab w:val="left" w:pos="432"/>
          <w:tab w:val="left" w:pos="1152"/>
          <w:tab w:val="left" w:pos="2127"/>
        </w:tabs>
        <w:ind w:left="993" w:hanging="709"/>
        <w:jc w:val="both"/>
        <w:rPr>
          <w:rFonts w:ascii="Arial" w:eastAsia="Arial" w:hAnsi="Arial" w:cs="Arial"/>
        </w:rPr>
      </w:pPr>
      <w:r w:rsidRPr="00942AAB">
        <w:rPr>
          <w:rFonts w:ascii="Arial" w:eastAsia="Arial" w:hAnsi="Arial" w:cs="Arial"/>
        </w:rPr>
        <w:tab/>
      </w:r>
      <w:r w:rsidRPr="00942AAB">
        <w:rPr>
          <w:rFonts w:ascii="Arial" w:eastAsia="Arial" w:hAnsi="Arial" w:cs="Arial"/>
        </w:rPr>
        <w:tab/>
      </w:r>
      <w:r w:rsidR="00E222B7">
        <w:rPr>
          <w:rFonts w:ascii="Arial" w:eastAsia="Arial" w:hAnsi="Arial" w:cs="Arial"/>
        </w:rPr>
        <w:t>6</w:t>
      </w:r>
      <w:r w:rsidRPr="00942AAB">
        <w:rPr>
          <w:rFonts w:ascii="Arial" w:eastAsia="Arial" w:hAnsi="Arial" w:cs="Arial"/>
        </w:rPr>
        <w:t>.4.2</w:t>
      </w:r>
      <w:r w:rsidRPr="00942AAB">
        <w:rPr>
          <w:rFonts w:ascii="Arial" w:eastAsia="Arial" w:hAnsi="Arial" w:cs="Arial"/>
        </w:rPr>
        <w:tab/>
        <w:t>replace or modify the Software to make it non-infringing; or</w:t>
      </w:r>
    </w:p>
    <w:p w14:paraId="7FB7F050" w14:textId="0E784BCA" w:rsidR="00620B16" w:rsidRPr="00942AAB" w:rsidRDefault="00E222B7" w:rsidP="006A134C">
      <w:pPr>
        <w:tabs>
          <w:tab w:val="left" w:pos="-1440"/>
          <w:tab w:val="left" w:pos="-720"/>
          <w:tab w:val="left" w:pos="0"/>
          <w:tab w:val="left" w:pos="432"/>
          <w:tab w:val="left" w:pos="1152"/>
          <w:tab w:val="left" w:pos="2127"/>
        </w:tabs>
        <w:ind w:left="2159" w:hanging="1166"/>
        <w:jc w:val="both"/>
        <w:rPr>
          <w:rFonts w:ascii="Arial" w:eastAsia="Arial" w:hAnsi="Arial" w:cs="Arial"/>
        </w:rPr>
      </w:pPr>
      <w:r>
        <w:rPr>
          <w:rFonts w:ascii="Arial" w:eastAsia="Arial" w:hAnsi="Arial" w:cs="Arial"/>
        </w:rPr>
        <w:t>6</w:t>
      </w:r>
      <w:r w:rsidR="00151F4C" w:rsidRPr="00942AAB">
        <w:rPr>
          <w:rFonts w:ascii="Arial" w:eastAsia="Arial" w:hAnsi="Arial" w:cs="Arial"/>
        </w:rPr>
        <w:t>.4.3</w:t>
      </w:r>
      <w:r w:rsidR="00151F4C" w:rsidRPr="00942AAB">
        <w:rPr>
          <w:rFonts w:ascii="Arial" w:eastAsia="Arial" w:hAnsi="Arial" w:cs="Arial"/>
        </w:rPr>
        <w:tab/>
        <w:t xml:space="preserve">repay to the </w:t>
      </w:r>
      <w:r w:rsidR="004862AB">
        <w:rPr>
          <w:rFonts w:ascii="Arial" w:eastAsia="Arial" w:hAnsi="Arial" w:cs="Arial"/>
        </w:rPr>
        <w:t>Licence</w:t>
      </w:r>
      <w:r w:rsidR="000E0478" w:rsidRPr="00942AAB">
        <w:rPr>
          <w:rFonts w:ascii="Arial" w:eastAsia="Arial" w:hAnsi="Arial" w:cs="Arial"/>
        </w:rPr>
        <w:t>e</w:t>
      </w:r>
      <w:r w:rsidR="00151F4C" w:rsidRPr="00942AAB">
        <w:rPr>
          <w:rFonts w:ascii="Arial" w:eastAsia="Arial" w:hAnsi="Arial" w:cs="Arial"/>
        </w:rPr>
        <w:t xml:space="preserve"> the </w:t>
      </w:r>
      <w:r w:rsidR="004862AB">
        <w:rPr>
          <w:rFonts w:ascii="Arial" w:eastAsia="Arial" w:hAnsi="Arial" w:cs="Arial"/>
        </w:rPr>
        <w:t>licence</w:t>
      </w:r>
      <w:r w:rsidR="00151F4C" w:rsidRPr="00942AAB">
        <w:rPr>
          <w:rFonts w:ascii="Arial" w:eastAsia="Arial" w:hAnsi="Arial" w:cs="Arial"/>
        </w:rPr>
        <w:t xml:space="preserve"> fee (less a fair value for prior use) and terminate this Agreement.</w:t>
      </w:r>
    </w:p>
    <w:p w14:paraId="4E8B1C68" w14:textId="77777777" w:rsidR="00620B16" w:rsidRPr="00942AAB" w:rsidRDefault="00620B16" w:rsidP="00E222B7">
      <w:pPr>
        <w:tabs>
          <w:tab w:val="left" w:pos="-1440"/>
          <w:tab w:val="left" w:pos="-720"/>
          <w:tab w:val="left" w:pos="0"/>
          <w:tab w:val="left" w:pos="432"/>
          <w:tab w:val="left" w:pos="1152"/>
          <w:tab w:val="left" w:pos="2160"/>
        </w:tabs>
        <w:ind w:left="993" w:hanging="709"/>
        <w:jc w:val="both"/>
        <w:rPr>
          <w:rFonts w:ascii="Arial" w:eastAsia="Arial" w:hAnsi="Arial" w:cs="Arial"/>
        </w:rPr>
      </w:pPr>
    </w:p>
    <w:p w14:paraId="49CD989F" w14:textId="77777777" w:rsidR="00620B16" w:rsidRPr="00942AAB" w:rsidRDefault="00151F4C" w:rsidP="008118A0">
      <w:pPr>
        <w:numPr>
          <w:ilvl w:val="0"/>
          <w:numId w:val="2"/>
        </w:numPr>
        <w:pBdr>
          <w:top w:val="nil"/>
          <w:left w:val="nil"/>
          <w:bottom w:val="nil"/>
          <w:right w:val="nil"/>
          <w:between w:val="nil"/>
        </w:pBdr>
        <w:tabs>
          <w:tab w:val="left" w:pos="-1440"/>
          <w:tab w:val="left" w:pos="-720"/>
          <w:tab w:val="left" w:pos="264"/>
          <w:tab w:val="left" w:pos="993"/>
          <w:tab w:val="left" w:pos="1152"/>
          <w:tab w:val="left" w:pos="2160"/>
        </w:tabs>
        <w:ind w:left="992" w:hanging="708"/>
        <w:jc w:val="both"/>
        <w:rPr>
          <w:rFonts w:ascii="Arial" w:eastAsia="Arial" w:hAnsi="Arial" w:cs="Arial"/>
          <w:b/>
          <w:color w:val="000000"/>
        </w:rPr>
      </w:pPr>
      <w:r w:rsidRPr="00942AAB">
        <w:rPr>
          <w:rFonts w:ascii="Arial" w:eastAsia="Arial" w:hAnsi="Arial" w:cs="Arial"/>
          <w:b/>
          <w:color w:val="000000"/>
        </w:rPr>
        <w:t xml:space="preserve">Term and Termination </w:t>
      </w:r>
    </w:p>
    <w:p w14:paraId="6F64F99B" w14:textId="77777777" w:rsidR="00620B16" w:rsidRPr="00942AAB" w:rsidRDefault="00620B16">
      <w:pPr>
        <w:tabs>
          <w:tab w:val="left" w:pos="-1440"/>
          <w:tab w:val="left" w:pos="-720"/>
          <w:tab w:val="left" w:pos="450"/>
          <w:tab w:val="left" w:pos="1152"/>
          <w:tab w:val="left" w:pos="2160"/>
        </w:tabs>
        <w:jc w:val="both"/>
        <w:rPr>
          <w:rFonts w:ascii="Arial" w:eastAsia="Arial" w:hAnsi="Arial" w:cs="Arial"/>
        </w:rPr>
      </w:pPr>
    </w:p>
    <w:p w14:paraId="0FC89417" w14:textId="38DB1E96" w:rsidR="00620B16" w:rsidRPr="00E222B7" w:rsidRDefault="00151F4C" w:rsidP="00E222B7">
      <w:pPr>
        <w:pStyle w:val="ListParagraph"/>
        <w:numPr>
          <w:ilvl w:val="1"/>
          <w:numId w:val="2"/>
        </w:numPr>
        <w:ind w:hanging="76"/>
        <w:rPr>
          <w:rFonts w:ascii="Arial" w:eastAsia="Arial" w:hAnsi="Arial" w:cs="Arial"/>
        </w:rPr>
      </w:pPr>
      <w:r w:rsidRPr="00E222B7">
        <w:rPr>
          <w:rFonts w:ascii="Arial" w:eastAsia="Arial" w:hAnsi="Arial" w:cs="Arial"/>
        </w:rPr>
        <w:t xml:space="preserve">The </w:t>
      </w:r>
      <w:r w:rsidR="004862AB" w:rsidRPr="00E222B7">
        <w:rPr>
          <w:rFonts w:ascii="Arial" w:eastAsia="Arial" w:hAnsi="Arial" w:cs="Arial"/>
        </w:rPr>
        <w:t>licence</w:t>
      </w:r>
      <w:r w:rsidR="0032162C" w:rsidRPr="00E222B7">
        <w:rPr>
          <w:rFonts w:ascii="Arial" w:eastAsia="Arial" w:hAnsi="Arial" w:cs="Arial"/>
        </w:rPr>
        <w:t xml:space="preserve"> term </w:t>
      </w:r>
      <w:r w:rsidRPr="00E222B7">
        <w:rPr>
          <w:rFonts w:ascii="Arial" w:eastAsia="Arial" w:hAnsi="Arial" w:cs="Arial"/>
        </w:rPr>
        <w:t xml:space="preserve"> commences upon delivery of the Software to </w:t>
      </w:r>
      <w:r w:rsidR="004862AB" w:rsidRPr="00E222B7">
        <w:rPr>
          <w:rFonts w:ascii="Arial" w:eastAsia="Arial" w:hAnsi="Arial" w:cs="Arial"/>
        </w:rPr>
        <w:t>Licence</w:t>
      </w:r>
      <w:r w:rsidR="000E0478" w:rsidRPr="00E222B7">
        <w:rPr>
          <w:rFonts w:ascii="Arial" w:eastAsia="Arial" w:hAnsi="Arial" w:cs="Arial"/>
        </w:rPr>
        <w:t>e</w:t>
      </w:r>
      <w:r w:rsidRPr="00E222B7">
        <w:rPr>
          <w:rFonts w:ascii="Arial" w:eastAsia="Arial" w:hAnsi="Arial" w:cs="Arial"/>
        </w:rPr>
        <w:t xml:space="preserve"> or if a copy of the Software is already in possession of </w:t>
      </w:r>
      <w:r w:rsidR="004862AB" w:rsidRPr="00E222B7">
        <w:rPr>
          <w:rFonts w:ascii="Arial" w:eastAsia="Arial" w:hAnsi="Arial" w:cs="Arial"/>
        </w:rPr>
        <w:t>Licence</w:t>
      </w:r>
      <w:r w:rsidR="000E0478" w:rsidRPr="00E222B7">
        <w:rPr>
          <w:rFonts w:ascii="Arial" w:eastAsia="Arial" w:hAnsi="Arial" w:cs="Arial"/>
        </w:rPr>
        <w:t>e</w:t>
      </w:r>
      <w:r w:rsidRPr="00E222B7">
        <w:rPr>
          <w:rFonts w:ascii="Arial" w:eastAsia="Arial" w:hAnsi="Arial" w:cs="Arial"/>
        </w:rPr>
        <w:t xml:space="preserve"> under the terms of a prior evaluation </w:t>
      </w:r>
      <w:r w:rsidR="004862AB" w:rsidRPr="00E222B7">
        <w:rPr>
          <w:rFonts w:ascii="Arial" w:eastAsia="Arial" w:hAnsi="Arial" w:cs="Arial"/>
        </w:rPr>
        <w:t>licence</w:t>
      </w:r>
      <w:r w:rsidRPr="00E222B7">
        <w:rPr>
          <w:rFonts w:ascii="Arial" w:eastAsia="Arial" w:hAnsi="Arial" w:cs="Arial"/>
        </w:rPr>
        <w:t>, upon issue of Licensor’s order acknowledgment (“Effective Date”) and shall continue for the term specified in the particular transaction between us, as confirmed in Licensor’s order acknowledgement, unless terminated sooner in accordance with this Agreement.</w:t>
      </w:r>
    </w:p>
    <w:p w14:paraId="3D0E8D9E" w14:textId="12048029" w:rsidR="00620B16" w:rsidRDefault="00FF0BA2" w:rsidP="00E222B7">
      <w:pPr>
        <w:pStyle w:val="ListParagraph"/>
        <w:numPr>
          <w:ilvl w:val="1"/>
          <w:numId w:val="2"/>
        </w:numPr>
        <w:ind w:hanging="76"/>
        <w:rPr>
          <w:rFonts w:ascii="Arial" w:eastAsia="Arial" w:hAnsi="Arial" w:cs="Arial"/>
        </w:rPr>
      </w:pPr>
      <w:r w:rsidRPr="00E222B7">
        <w:rPr>
          <w:rFonts w:ascii="Arial" w:eastAsia="Arial" w:hAnsi="Arial" w:cs="Arial"/>
        </w:rPr>
        <w:t>Except where a transaction has been concluded based upon a multi-year fixed term agreement, e</w:t>
      </w:r>
      <w:r w:rsidR="00151F4C" w:rsidRPr="00E222B7">
        <w:rPr>
          <w:rFonts w:ascii="Arial" w:eastAsia="Arial" w:hAnsi="Arial" w:cs="Arial"/>
        </w:rPr>
        <w:t xml:space="preserve">ither party may at any time by at least </w:t>
      </w:r>
      <w:r w:rsidR="00796782">
        <w:rPr>
          <w:rFonts w:ascii="Arial" w:eastAsia="Arial" w:hAnsi="Arial" w:cs="Arial"/>
        </w:rPr>
        <w:t>two</w:t>
      </w:r>
      <w:r w:rsidR="00151F4C" w:rsidRPr="00E222B7">
        <w:rPr>
          <w:rFonts w:ascii="Arial" w:eastAsia="Arial" w:hAnsi="Arial" w:cs="Arial"/>
        </w:rPr>
        <w:t xml:space="preserve"> months’ notice in writing to the other party expiring on the first or any subsequent anniversary of the Effective Date terminate th</w:t>
      </w:r>
      <w:r w:rsidRPr="00E222B7">
        <w:rPr>
          <w:rFonts w:ascii="Arial" w:eastAsia="Arial" w:hAnsi="Arial" w:cs="Arial"/>
        </w:rPr>
        <w:t>e</w:t>
      </w:r>
      <w:r w:rsidR="00151F4C" w:rsidRPr="00E222B7">
        <w:rPr>
          <w:rFonts w:ascii="Arial" w:eastAsia="Arial" w:hAnsi="Arial" w:cs="Arial"/>
        </w:rPr>
        <w:t xml:space="preserve"> Agreement </w:t>
      </w:r>
      <w:r w:rsidRPr="00E222B7">
        <w:rPr>
          <w:rFonts w:ascii="Arial" w:eastAsia="Arial" w:hAnsi="Arial" w:cs="Arial"/>
        </w:rPr>
        <w:t xml:space="preserve">for any particular transaction </w:t>
      </w:r>
      <w:r w:rsidR="00151F4C" w:rsidRPr="00E222B7">
        <w:rPr>
          <w:rFonts w:ascii="Arial" w:eastAsia="Arial" w:hAnsi="Arial" w:cs="Arial"/>
        </w:rPr>
        <w:t>with effect from the date of expiry of such notice.</w:t>
      </w:r>
    </w:p>
    <w:p w14:paraId="4501B4CC" w14:textId="46AA84BD" w:rsidR="00620B16" w:rsidRPr="00E222B7" w:rsidRDefault="00151F4C" w:rsidP="00E222B7">
      <w:pPr>
        <w:pStyle w:val="ListParagraph"/>
        <w:numPr>
          <w:ilvl w:val="1"/>
          <w:numId w:val="2"/>
        </w:numPr>
        <w:ind w:hanging="76"/>
        <w:rPr>
          <w:rFonts w:ascii="Arial" w:eastAsia="Arial" w:hAnsi="Arial" w:cs="Arial"/>
        </w:rPr>
      </w:pPr>
      <w:r w:rsidRPr="00E222B7">
        <w:rPr>
          <w:rFonts w:ascii="Arial" w:eastAsia="Arial" w:hAnsi="Arial" w:cs="Arial"/>
        </w:rPr>
        <w:t>Either party may at any time by notice in writing to the other party terminate this Agreement with effect from the date of service of such notice if:</w:t>
      </w:r>
    </w:p>
    <w:p w14:paraId="28D6E628" w14:textId="08FE5E28" w:rsidR="00620B16" w:rsidRPr="00942AAB" w:rsidRDefault="00151F4C" w:rsidP="006A134C">
      <w:pPr>
        <w:tabs>
          <w:tab w:val="left" w:pos="-1440"/>
          <w:tab w:val="left" w:pos="-720"/>
          <w:tab w:val="left" w:pos="450"/>
          <w:tab w:val="left" w:pos="1152"/>
          <w:tab w:val="left" w:pos="2127"/>
        </w:tabs>
        <w:ind w:left="2127" w:hanging="1134"/>
        <w:jc w:val="both"/>
        <w:rPr>
          <w:rFonts w:ascii="Arial" w:eastAsia="Arial" w:hAnsi="Arial" w:cs="Arial"/>
        </w:rPr>
      </w:pPr>
      <w:r w:rsidRPr="00942AAB">
        <w:rPr>
          <w:rFonts w:ascii="Arial" w:eastAsia="Arial" w:hAnsi="Arial" w:cs="Arial"/>
        </w:rPr>
        <w:tab/>
      </w:r>
      <w:r w:rsidR="00E222B7">
        <w:rPr>
          <w:rFonts w:ascii="Arial" w:eastAsia="Arial" w:hAnsi="Arial" w:cs="Arial"/>
        </w:rPr>
        <w:t>7</w:t>
      </w:r>
      <w:r w:rsidRPr="00942AAB">
        <w:rPr>
          <w:rFonts w:ascii="Arial" w:eastAsia="Arial" w:hAnsi="Arial" w:cs="Arial"/>
        </w:rPr>
        <w:t>.3.1</w:t>
      </w:r>
      <w:r w:rsidRPr="00942AAB">
        <w:rPr>
          <w:rFonts w:ascii="Arial" w:eastAsia="Arial" w:hAnsi="Arial" w:cs="Arial"/>
        </w:rPr>
        <w:tab/>
        <w:t xml:space="preserve">the other party commits a material breach of this Agreement which is not remedied, or does not otherwise cease to be material, within </w:t>
      </w:r>
      <w:r w:rsidR="00796782">
        <w:rPr>
          <w:rFonts w:ascii="Arial" w:eastAsia="Arial" w:hAnsi="Arial" w:cs="Arial"/>
        </w:rPr>
        <w:t>thirty</w:t>
      </w:r>
      <w:r w:rsidRPr="00942AAB">
        <w:rPr>
          <w:rFonts w:ascii="Arial" w:eastAsia="Arial" w:hAnsi="Arial" w:cs="Arial"/>
        </w:rPr>
        <w:t xml:space="preserve"> days after the non-breaching party has given written notice to the breaching party identifying the breach and requiring it to be remedied; or</w:t>
      </w:r>
    </w:p>
    <w:p w14:paraId="0DC030E1" w14:textId="5057620E" w:rsidR="00620B16" w:rsidRPr="00942AAB" w:rsidRDefault="00E222B7" w:rsidP="006A134C">
      <w:pPr>
        <w:tabs>
          <w:tab w:val="left" w:pos="-1440"/>
          <w:tab w:val="left" w:pos="-720"/>
          <w:tab w:val="left" w:pos="1170"/>
          <w:tab w:val="left" w:pos="2127"/>
        </w:tabs>
        <w:ind w:left="2127" w:hanging="993"/>
        <w:jc w:val="both"/>
        <w:rPr>
          <w:rFonts w:ascii="Arial" w:eastAsia="Arial" w:hAnsi="Arial" w:cs="Arial"/>
        </w:rPr>
      </w:pPr>
      <w:r>
        <w:rPr>
          <w:rFonts w:ascii="Arial" w:eastAsia="Arial" w:hAnsi="Arial" w:cs="Arial"/>
        </w:rPr>
        <w:t>7</w:t>
      </w:r>
      <w:r w:rsidR="00151F4C" w:rsidRPr="00942AAB">
        <w:rPr>
          <w:rFonts w:ascii="Arial" w:eastAsia="Arial" w:hAnsi="Arial" w:cs="Arial"/>
        </w:rPr>
        <w:t>.3.2</w:t>
      </w:r>
      <w:r w:rsidR="00151F4C" w:rsidRPr="00942AAB">
        <w:rPr>
          <w:rFonts w:ascii="Arial" w:eastAsia="Arial" w:hAnsi="Arial" w:cs="Arial"/>
        </w:rPr>
        <w:tab/>
        <w:t>the other party has ceased business, been adjudged bankrupt or insolvent under the laws of any jurisdiction, made an assignment for the benefit of creditors, or filed a petition of bankruptcy, reorganisation or other insolvency proceeding.</w:t>
      </w:r>
    </w:p>
    <w:p w14:paraId="211FE1F6" w14:textId="77777777" w:rsidR="00620B16" w:rsidRPr="00942AAB" w:rsidRDefault="00620B16">
      <w:pPr>
        <w:tabs>
          <w:tab w:val="left" w:pos="-1440"/>
          <w:tab w:val="left" w:pos="-720"/>
          <w:tab w:val="left" w:pos="450"/>
          <w:tab w:val="left" w:pos="1152"/>
          <w:tab w:val="left" w:pos="2160"/>
        </w:tabs>
        <w:ind w:left="450" w:hanging="450"/>
        <w:jc w:val="both"/>
        <w:rPr>
          <w:rFonts w:ascii="Arial" w:eastAsia="Arial" w:hAnsi="Arial" w:cs="Arial"/>
        </w:rPr>
      </w:pPr>
    </w:p>
    <w:p w14:paraId="5F2C5303" w14:textId="0E118D91" w:rsidR="00620B16" w:rsidRPr="00E222B7" w:rsidRDefault="00151F4C" w:rsidP="006A134C">
      <w:pPr>
        <w:pStyle w:val="ListParagraph"/>
        <w:numPr>
          <w:ilvl w:val="0"/>
          <w:numId w:val="2"/>
        </w:numPr>
        <w:tabs>
          <w:tab w:val="left" w:pos="-1440"/>
          <w:tab w:val="left" w:pos="-720"/>
          <w:tab w:val="left" w:pos="0"/>
          <w:tab w:val="left" w:pos="984"/>
          <w:tab w:val="left" w:pos="1152"/>
          <w:tab w:val="left" w:pos="2160"/>
        </w:tabs>
        <w:ind w:left="993" w:hanging="709"/>
        <w:jc w:val="both"/>
        <w:rPr>
          <w:rFonts w:ascii="Arial" w:eastAsia="Arial" w:hAnsi="Arial" w:cs="Arial"/>
          <w:b/>
        </w:rPr>
      </w:pPr>
      <w:r w:rsidRPr="00E222B7">
        <w:rPr>
          <w:rFonts w:ascii="Arial" w:eastAsia="Arial" w:hAnsi="Arial" w:cs="Arial"/>
          <w:b/>
        </w:rPr>
        <w:t>Consequences of Termination</w:t>
      </w:r>
    </w:p>
    <w:p w14:paraId="42798038" w14:textId="77777777" w:rsidR="00620B16" w:rsidRPr="00942AAB" w:rsidRDefault="00620B16" w:rsidP="006A134C">
      <w:pPr>
        <w:tabs>
          <w:tab w:val="left" w:pos="-1440"/>
          <w:tab w:val="left" w:pos="-720"/>
          <w:tab w:val="left" w:pos="0"/>
          <w:tab w:val="left" w:pos="432"/>
          <w:tab w:val="left" w:pos="1152"/>
          <w:tab w:val="left" w:pos="2160"/>
        </w:tabs>
        <w:ind w:left="993" w:hanging="709"/>
        <w:jc w:val="both"/>
        <w:rPr>
          <w:rFonts w:ascii="Arial" w:eastAsia="Arial" w:hAnsi="Arial" w:cs="Arial"/>
        </w:rPr>
      </w:pPr>
    </w:p>
    <w:p w14:paraId="4A38ADEC" w14:textId="7181484E" w:rsidR="00620B16" w:rsidRPr="00E222B7" w:rsidRDefault="00151F4C" w:rsidP="006A134C">
      <w:pPr>
        <w:pStyle w:val="ListParagraph"/>
        <w:numPr>
          <w:ilvl w:val="1"/>
          <w:numId w:val="2"/>
        </w:numPr>
        <w:tabs>
          <w:tab w:val="left" w:pos="-1440"/>
          <w:tab w:val="left" w:pos="-720"/>
          <w:tab w:val="left" w:pos="1170"/>
          <w:tab w:val="left" w:pos="2160"/>
        </w:tabs>
        <w:ind w:left="993" w:hanging="709"/>
        <w:jc w:val="both"/>
        <w:rPr>
          <w:rFonts w:ascii="Arial" w:eastAsia="Arial" w:hAnsi="Arial" w:cs="Arial"/>
        </w:rPr>
      </w:pPr>
      <w:r w:rsidRPr="00E222B7">
        <w:rPr>
          <w:rFonts w:ascii="Arial" w:eastAsia="Arial" w:hAnsi="Arial" w:cs="Arial"/>
        </w:rPr>
        <w:t>Termination of this Agreement, for whatever cause, shall be without prejudice to the rights of either party accrued prior thereto, including without limitation any right to payment of any sum and any right to sue in respect of any antecedent breach of this Agreement, and termination shall not affect any provision of this Agreement which, in order to give full effect to its meaning, needs to survive such termination (and all such provisions shall survive such termination to the extent necessary to give full effect to their meanings).</w:t>
      </w:r>
      <w:r w:rsidRPr="00E222B7">
        <w:rPr>
          <w:rFonts w:ascii="Arial" w:hAnsi="Arial" w:cs="Arial"/>
        </w:rPr>
        <w:t xml:space="preserve"> </w:t>
      </w:r>
      <w:r w:rsidRPr="00E222B7">
        <w:rPr>
          <w:rFonts w:ascii="Arial" w:eastAsia="Arial" w:hAnsi="Arial" w:cs="Arial"/>
        </w:rPr>
        <w:t xml:space="preserve">Within </w:t>
      </w:r>
      <w:r w:rsidR="00796782">
        <w:rPr>
          <w:rFonts w:ascii="Arial" w:eastAsia="Arial" w:hAnsi="Arial" w:cs="Arial"/>
        </w:rPr>
        <w:t>fourteen</w:t>
      </w:r>
      <w:r w:rsidRPr="00E222B7">
        <w:rPr>
          <w:rFonts w:ascii="Arial" w:eastAsia="Arial" w:hAnsi="Arial" w:cs="Arial"/>
        </w:rPr>
        <w:t xml:space="preserve"> days following the date of termination of this Agreement, </w:t>
      </w:r>
      <w:r w:rsidR="004862AB" w:rsidRPr="00E222B7">
        <w:rPr>
          <w:rFonts w:ascii="Arial" w:eastAsia="Arial" w:hAnsi="Arial" w:cs="Arial"/>
        </w:rPr>
        <w:t>Licence</w:t>
      </w:r>
      <w:r w:rsidR="000E0478" w:rsidRPr="00E222B7">
        <w:rPr>
          <w:rFonts w:ascii="Arial" w:eastAsia="Arial" w:hAnsi="Arial" w:cs="Arial"/>
        </w:rPr>
        <w:t>e</w:t>
      </w:r>
      <w:r w:rsidRPr="00E222B7">
        <w:rPr>
          <w:rFonts w:ascii="Arial" w:eastAsia="Arial" w:hAnsi="Arial" w:cs="Arial"/>
        </w:rPr>
        <w:t xml:space="preserve"> shall cease to use the Software and shall either destroy or return to Licensor all of the Software including copies together with </w:t>
      </w:r>
      <w:r w:rsidR="004862AB" w:rsidRPr="00E222B7">
        <w:rPr>
          <w:rFonts w:ascii="Arial" w:eastAsia="Arial" w:hAnsi="Arial" w:cs="Arial"/>
        </w:rPr>
        <w:t>Licence</w:t>
      </w:r>
      <w:r w:rsidR="000E0478" w:rsidRPr="00E222B7">
        <w:rPr>
          <w:rFonts w:ascii="Arial" w:eastAsia="Arial" w:hAnsi="Arial" w:cs="Arial"/>
        </w:rPr>
        <w:t>e</w:t>
      </w:r>
      <w:r w:rsidRPr="00E222B7">
        <w:rPr>
          <w:rFonts w:ascii="Arial" w:eastAsia="Arial" w:hAnsi="Arial" w:cs="Arial"/>
        </w:rPr>
        <w:t>'s written certification by a duly authorized officer that this clause has been complied with in full.</w:t>
      </w:r>
    </w:p>
    <w:p w14:paraId="572BD080" w14:textId="7ABAC5D2" w:rsidR="00620B16" w:rsidRPr="00E222B7" w:rsidRDefault="00151F4C" w:rsidP="006A134C">
      <w:pPr>
        <w:pStyle w:val="ListParagraph"/>
        <w:numPr>
          <w:ilvl w:val="1"/>
          <w:numId w:val="2"/>
        </w:numPr>
        <w:tabs>
          <w:tab w:val="left" w:pos="-1440"/>
          <w:tab w:val="left" w:pos="-720"/>
          <w:tab w:val="left" w:pos="1170"/>
          <w:tab w:val="left" w:pos="2160"/>
        </w:tabs>
        <w:ind w:left="993" w:hanging="709"/>
        <w:jc w:val="both"/>
        <w:rPr>
          <w:rFonts w:ascii="Arial" w:eastAsia="Arial" w:hAnsi="Arial" w:cs="Arial"/>
        </w:rPr>
      </w:pPr>
      <w:r w:rsidRPr="00E222B7">
        <w:rPr>
          <w:rFonts w:ascii="Arial" w:eastAsia="Arial" w:hAnsi="Arial" w:cs="Arial"/>
        </w:rPr>
        <w:t xml:space="preserve">Termination of this Agreement shall be in addition to and not a waiver of any remedy available to Licensor arising from </w:t>
      </w:r>
      <w:r w:rsidR="004862AB" w:rsidRPr="00E222B7">
        <w:rPr>
          <w:rFonts w:ascii="Arial" w:eastAsia="Arial" w:hAnsi="Arial" w:cs="Arial"/>
        </w:rPr>
        <w:t>Licence</w:t>
      </w:r>
      <w:r w:rsidR="000E0478" w:rsidRPr="00E222B7">
        <w:rPr>
          <w:rFonts w:ascii="Arial" w:eastAsia="Arial" w:hAnsi="Arial" w:cs="Arial"/>
        </w:rPr>
        <w:t>e</w:t>
      </w:r>
      <w:r w:rsidRPr="00E222B7">
        <w:rPr>
          <w:rFonts w:ascii="Arial" w:eastAsia="Arial" w:hAnsi="Arial" w:cs="Arial"/>
        </w:rPr>
        <w:t>'s breach of this Agreement.</w:t>
      </w:r>
    </w:p>
    <w:p w14:paraId="46EAAE85" w14:textId="77777777" w:rsidR="00620B16" w:rsidRPr="00942AAB" w:rsidRDefault="00620B16" w:rsidP="006A134C">
      <w:pPr>
        <w:tabs>
          <w:tab w:val="left" w:pos="-1440"/>
          <w:tab w:val="left" w:pos="-720"/>
          <w:tab w:val="left" w:pos="0"/>
          <w:tab w:val="left" w:pos="432"/>
          <w:tab w:val="left" w:pos="1152"/>
          <w:tab w:val="left" w:pos="2160"/>
        </w:tabs>
        <w:ind w:left="993" w:hanging="709"/>
        <w:jc w:val="both"/>
        <w:rPr>
          <w:rFonts w:ascii="Arial" w:eastAsia="Arial" w:hAnsi="Arial" w:cs="Arial"/>
        </w:rPr>
      </w:pPr>
    </w:p>
    <w:p w14:paraId="2E24CF72" w14:textId="77777777" w:rsidR="006A134C" w:rsidRDefault="00151F4C" w:rsidP="006A134C">
      <w:pPr>
        <w:pStyle w:val="ListParagraph"/>
        <w:numPr>
          <w:ilvl w:val="0"/>
          <w:numId w:val="2"/>
        </w:numPr>
        <w:tabs>
          <w:tab w:val="left" w:pos="-1440"/>
          <w:tab w:val="left" w:pos="-720"/>
          <w:tab w:val="left" w:pos="0"/>
          <w:tab w:val="left" w:pos="984"/>
          <w:tab w:val="left" w:pos="1152"/>
          <w:tab w:val="left" w:pos="2160"/>
        </w:tabs>
        <w:ind w:left="993" w:hanging="709"/>
        <w:jc w:val="both"/>
        <w:rPr>
          <w:rFonts w:ascii="Arial" w:eastAsia="Arial" w:hAnsi="Arial" w:cs="Arial"/>
          <w:b/>
        </w:rPr>
      </w:pPr>
      <w:r w:rsidRPr="006A134C">
        <w:rPr>
          <w:rFonts w:ascii="Arial" w:eastAsia="Arial" w:hAnsi="Arial" w:cs="Arial"/>
          <w:b/>
        </w:rPr>
        <w:lastRenderedPageBreak/>
        <w:t xml:space="preserve">Force Majeure </w:t>
      </w:r>
    </w:p>
    <w:p w14:paraId="13D1D3D2" w14:textId="77777777" w:rsidR="00620B16" w:rsidRPr="00942AAB" w:rsidRDefault="00620B16">
      <w:pPr>
        <w:tabs>
          <w:tab w:val="left" w:pos="-1440"/>
          <w:tab w:val="left" w:pos="-720"/>
          <w:tab w:val="left" w:pos="264"/>
          <w:tab w:val="left" w:pos="432"/>
          <w:tab w:val="left" w:pos="1152"/>
          <w:tab w:val="left" w:pos="2160"/>
        </w:tabs>
        <w:ind w:left="992"/>
        <w:jc w:val="both"/>
        <w:rPr>
          <w:rFonts w:ascii="Arial" w:eastAsia="Arial" w:hAnsi="Arial" w:cs="Arial"/>
          <w:b/>
        </w:rPr>
      </w:pPr>
    </w:p>
    <w:p w14:paraId="73B7E951" w14:textId="77777777" w:rsidR="00620B16" w:rsidRPr="00942AAB" w:rsidRDefault="00151F4C">
      <w:pPr>
        <w:tabs>
          <w:tab w:val="left" w:pos="-1440"/>
          <w:tab w:val="left" w:pos="-720"/>
          <w:tab w:val="left" w:pos="450"/>
          <w:tab w:val="left" w:pos="1152"/>
          <w:tab w:val="left" w:pos="2160"/>
        </w:tabs>
        <w:ind w:left="283" w:hanging="450"/>
        <w:jc w:val="both"/>
        <w:rPr>
          <w:rFonts w:ascii="Arial" w:eastAsia="Arial" w:hAnsi="Arial" w:cs="Arial"/>
        </w:rPr>
      </w:pPr>
      <w:r w:rsidRPr="00942AAB">
        <w:rPr>
          <w:rFonts w:ascii="Arial" w:eastAsia="Arial" w:hAnsi="Arial" w:cs="Arial"/>
        </w:rPr>
        <w:t xml:space="preserve"> </w:t>
      </w:r>
      <w:r w:rsidRPr="00942AAB">
        <w:rPr>
          <w:rFonts w:ascii="Arial" w:eastAsia="Arial" w:hAnsi="Arial" w:cs="Arial"/>
        </w:rPr>
        <w:tab/>
        <w:t>Licensor shall not be liable for failure to perform its obligations under the Agreement if such failure results from circumstances beyond its reasonable control, including but not limited to; act of God, outbreak of hostilities, riot, civil disturbance, acts of terrorism, the act of any Government or Authority, fire, explosion, flood, fog or bad weather, power failure, failure of telecommunications lines, failure or breakdown of plant, machinery or vehicles, default of suppliers or subcontractors, theft, malicious damage, strike, lockout or industrial action of any kind.</w:t>
      </w:r>
    </w:p>
    <w:p w14:paraId="717EB3F2" w14:textId="77777777" w:rsidR="00620B16" w:rsidRPr="00942AAB" w:rsidRDefault="00620B16">
      <w:pPr>
        <w:tabs>
          <w:tab w:val="left" w:pos="-1440"/>
          <w:tab w:val="left" w:pos="-720"/>
          <w:tab w:val="left" w:pos="450"/>
          <w:tab w:val="left" w:pos="1152"/>
          <w:tab w:val="left" w:pos="2160"/>
        </w:tabs>
        <w:ind w:left="283" w:hanging="450"/>
        <w:jc w:val="both"/>
        <w:rPr>
          <w:rFonts w:ascii="Arial" w:eastAsia="Arial" w:hAnsi="Arial" w:cs="Arial"/>
        </w:rPr>
      </w:pPr>
    </w:p>
    <w:p w14:paraId="4532B331" w14:textId="4AAC546D" w:rsidR="00620B16" w:rsidRPr="006A134C" w:rsidRDefault="00151F4C" w:rsidP="006A134C">
      <w:pPr>
        <w:pStyle w:val="ListParagraph"/>
        <w:numPr>
          <w:ilvl w:val="0"/>
          <w:numId w:val="2"/>
        </w:numPr>
        <w:tabs>
          <w:tab w:val="left" w:pos="-1440"/>
          <w:tab w:val="left" w:pos="-720"/>
          <w:tab w:val="left" w:pos="0"/>
          <w:tab w:val="left" w:pos="984"/>
          <w:tab w:val="left" w:pos="1152"/>
          <w:tab w:val="left" w:pos="2160"/>
        </w:tabs>
        <w:ind w:left="993" w:hanging="709"/>
        <w:jc w:val="both"/>
        <w:rPr>
          <w:rFonts w:ascii="Arial" w:eastAsia="Arial" w:hAnsi="Arial" w:cs="Arial"/>
          <w:b/>
        </w:rPr>
      </w:pPr>
      <w:r w:rsidRPr="006A134C">
        <w:rPr>
          <w:rFonts w:ascii="Arial" w:eastAsia="Arial" w:hAnsi="Arial" w:cs="Arial"/>
          <w:b/>
        </w:rPr>
        <w:t xml:space="preserve">Statutory and Other Obligations </w:t>
      </w:r>
    </w:p>
    <w:p w14:paraId="45113365" w14:textId="77777777" w:rsidR="00620B16" w:rsidRPr="00942AAB" w:rsidRDefault="00620B16">
      <w:pPr>
        <w:tabs>
          <w:tab w:val="left" w:pos="-1440"/>
          <w:tab w:val="left" w:pos="-720"/>
          <w:tab w:val="left" w:pos="0"/>
          <w:tab w:val="left" w:pos="432"/>
          <w:tab w:val="left" w:pos="984"/>
          <w:tab w:val="left" w:pos="2160"/>
        </w:tabs>
        <w:ind w:left="283"/>
        <w:jc w:val="both"/>
        <w:rPr>
          <w:rFonts w:ascii="Arial" w:eastAsia="Arial" w:hAnsi="Arial" w:cs="Arial"/>
        </w:rPr>
      </w:pPr>
    </w:p>
    <w:p w14:paraId="3FED864E" w14:textId="43EA462C" w:rsidR="00620B16" w:rsidRPr="00942AAB" w:rsidRDefault="00151F4C">
      <w:pPr>
        <w:tabs>
          <w:tab w:val="left" w:pos="-1440"/>
          <w:tab w:val="left" w:pos="-720"/>
          <w:tab w:val="left" w:pos="450"/>
          <w:tab w:val="left" w:pos="984"/>
          <w:tab w:val="left" w:pos="2160"/>
        </w:tabs>
        <w:ind w:left="283"/>
        <w:jc w:val="both"/>
        <w:rPr>
          <w:rFonts w:ascii="Arial" w:eastAsia="Arial" w:hAnsi="Arial" w:cs="Arial"/>
        </w:rPr>
      </w:pPr>
      <w:r w:rsidRPr="00942AAB">
        <w:rPr>
          <w:rFonts w:ascii="Arial" w:eastAsia="Arial" w:hAnsi="Arial" w:cs="Arial"/>
        </w:rPr>
        <w:t xml:space="preserve">If the cost to Licensor of the performance of this Agreement shall be increased by reason of the making after the Effective Date of any law, order, regulation, or bye-law that shall be applicable to the Agreement, the amount of such increase shall be added to the </w:t>
      </w:r>
      <w:r w:rsidR="008830D8">
        <w:rPr>
          <w:rFonts w:ascii="Arial" w:eastAsia="Arial" w:hAnsi="Arial" w:cs="Arial"/>
        </w:rPr>
        <w:t>licence fees</w:t>
      </w:r>
      <w:r w:rsidRPr="00942AAB">
        <w:rPr>
          <w:rFonts w:ascii="Arial" w:eastAsia="Arial" w:hAnsi="Arial" w:cs="Arial"/>
        </w:rPr>
        <w:t xml:space="preserve">.   </w:t>
      </w:r>
    </w:p>
    <w:p w14:paraId="1646254C" w14:textId="77777777" w:rsidR="00620B16" w:rsidRPr="00942AAB" w:rsidRDefault="00620B16">
      <w:pPr>
        <w:tabs>
          <w:tab w:val="left" w:pos="-1440"/>
          <w:tab w:val="left" w:pos="-720"/>
          <w:tab w:val="left" w:pos="450"/>
          <w:tab w:val="left" w:pos="984"/>
          <w:tab w:val="left" w:pos="2160"/>
        </w:tabs>
        <w:ind w:left="283"/>
        <w:jc w:val="both"/>
        <w:rPr>
          <w:rFonts w:ascii="Arial" w:eastAsia="Arial" w:hAnsi="Arial" w:cs="Arial"/>
        </w:rPr>
      </w:pPr>
    </w:p>
    <w:p w14:paraId="1C11889D" w14:textId="799A022E" w:rsidR="00620B16" w:rsidRPr="006A134C" w:rsidRDefault="00151F4C" w:rsidP="006A134C">
      <w:pPr>
        <w:pStyle w:val="ListParagraph"/>
        <w:numPr>
          <w:ilvl w:val="0"/>
          <w:numId w:val="2"/>
        </w:numPr>
        <w:tabs>
          <w:tab w:val="left" w:pos="-1440"/>
          <w:tab w:val="left" w:pos="-720"/>
          <w:tab w:val="left" w:pos="0"/>
          <w:tab w:val="left" w:pos="414"/>
          <w:tab w:val="left" w:pos="984"/>
          <w:tab w:val="left" w:pos="2160"/>
        </w:tabs>
        <w:ind w:hanging="76"/>
        <w:jc w:val="both"/>
        <w:rPr>
          <w:rFonts w:ascii="Arial" w:eastAsia="Arial" w:hAnsi="Arial" w:cs="Arial"/>
          <w:b/>
        </w:rPr>
      </w:pPr>
      <w:r w:rsidRPr="006A134C">
        <w:rPr>
          <w:rFonts w:ascii="Arial" w:eastAsia="Arial" w:hAnsi="Arial" w:cs="Arial"/>
          <w:b/>
        </w:rPr>
        <w:t>Assignment</w:t>
      </w:r>
    </w:p>
    <w:p w14:paraId="67B2A4C2" w14:textId="77777777" w:rsidR="00620B16" w:rsidRPr="00942AAB" w:rsidRDefault="00620B16">
      <w:pPr>
        <w:tabs>
          <w:tab w:val="left" w:pos="-1440"/>
          <w:tab w:val="left" w:pos="-720"/>
          <w:tab w:val="left" w:pos="0"/>
          <w:tab w:val="left" w:pos="432"/>
          <w:tab w:val="left" w:pos="1152"/>
          <w:tab w:val="left" w:pos="2160"/>
        </w:tabs>
        <w:ind w:left="283"/>
        <w:jc w:val="both"/>
        <w:rPr>
          <w:rFonts w:ascii="Arial" w:eastAsia="Arial" w:hAnsi="Arial" w:cs="Arial"/>
        </w:rPr>
      </w:pPr>
    </w:p>
    <w:p w14:paraId="4B678962" w14:textId="0BB03CF0" w:rsidR="00620B16" w:rsidRPr="006A134C" w:rsidRDefault="004862AB" w:rsidP="006A134C">
      <w:pPr>
        <w:pStyle w:val="ListParagraph"/>
        <w:numPr>
          <w:ilvl w:val="1"/>
          <w:numId w:val="2"/>
        </w:numPr>
        <w:tabs>
          <w:tab w:val="left" w:pos="-1440"/>
          <w:tab w:val="left" w:pos="-720"/>
          <w:tab w:val="left" w:pos="984"/>
        </w:tabs>
        <w:ind w:left="993" w:hanging="709"/>
        <w:jc w:val="both"/>
        <w:rPr>
          <w:rFonts w:ascii="Arial" w:eastAsia="Arial" w:hAnsi="Arial" w:cs="Arial"/>
        </w:rPr>
      </w:pPr>
      <w:r w:rsidRPr="006A134C">
        <w:rPr>
          <w:rFonts w:ascii="Arial" w:eastAsia="Arial" w:hAnsi="Arial" w:cs="Arial"/>
        </w:rPr>
        <w:t>Licence</w:t>
      </w:r>
      <w:r w:rsidR="000E0478" w:rsidRPr="006A134C">
        <w:rPr>
          <w:rFonts w:ascii="Arial" w:eastAsia="Arial" w:hAnsi="Arial" w:cs="Arial"/>
        </w:rPr>
        <w:t>e</w:t>
      </w:r>
      <w:r w:rsidR="00151F4C" w:rsidRPr="006A134C">
        <w:rPr>
          <w:rFonts w:ascii="Arial" w:eastAsia="Arial" w:hAnsi="Arial" w:cs="Arial"/>
        </w:rPr>
        <w:t xml:space="preserve"> shall not assign sub-</w:t>
      </w:r>
      <w:r w:rsidRPr="006A134C">
        <w:rPr>
          <w:rFonts w:ascii="Arial" w:eastAsia="Arial" w:hAnsi="Arial" w:cs="Arial"/>
        </w:rPr>
        <w:t>licence</w:t>
      </w:r>
      <w:r w:rsidR="00151F4C" w:rsidRPr="006A134C">
        <w:rPr>
          <w:rFonts w:ascii="Arial" w:eastAsia="Arial" w:hAnsi="Arial" w:cs="Arial"/>
        </w:rPr>
        <w:t xml:space="preserve"> or otherwise transfer any of the rights or obligations under this Agreement without the prior written consent of Licensor.</w:t>
      </w:r>
    </w:p>
    <w:p w14:paraId="648B263D" w14:textId="3DB2C415" w:rsidR="00620B16" w:rsidRPr="006A134C" w:rsidRDefault="00151F4C" w:rsidP="006A134C">
      <w:pPr>
        <w:pStyle w:val="ListParagraph"/>
        <w:numPr>
          <w:ilvl w:val="1"/>
          <w:numId w:val="2"/>
        </w:numPr>
        <w:tabs>
          <w:tab w:val="left" w:pos="-1440"/>
          <w:tab w:val="left" w:pos="-720"/>
          <w:tab w:val="left" w:pos="984"/>
        </w:tabs>
        <w:ind w:left="993" w:hanging="709"/>
        <w:jc w:val="both"/>
        <w:rPr>
          <w:rFonts w:ascii="Arial" w:eastAsia="Arial" w:hAnsi="Arial" w:cs="Arial"/>
        </w:rPr>
      </w:pPr>
      <w:r w:rsidRPr="006A134C">
        <w:rPr>
          <w:rFonts w:ascii="Arial" w:eastAsia="Arial" w:hAnsi="Arial" w:cs="Arial"/>
        </w:rPr>
        <w:t xml:space="preserve">Licensor shall be entitled without the prior written consent of </w:t>
      </w:r>
      <w:r w:rsidR="004862AB" w:rsidRPr="006A134C">
        <w:rPr>
          <w:rFonts w:ascii="Arial" w:eastAsia="Arial" w:hAnsi="Arial" w:cs="Arial"/>
        </w:rPr>
        <w:t>Licence</w:t>
      </w:r>
      <w:r w:rsidR="000E0478" w:rsidRPr="006A134C">
        <w:rPr>
          <w:rFonts w:ascii="Arial" w:eastAsia="Arial" w:hAnsi="Arial" w:cs="Arial"/>
        </w:rPr>
        <w:t>e</w:t>
      </w:r>
      <w:r w:rsidRPr="006A134C">
        <w:rPr>
          <w:rFonts w:ascii="Arial" w:eastAsia="Arial" w:hAnsi="Arial" w:cs="Arial"/>
        </w:rPr>
        <w:t xml:space="preserve"> to assign sub-contract or otherwise transfer its rights and obligations under this Agreement.</w:t>
      </w:r>
    </w:p>
    <w:p w14:paraId="4946EDB7" w14:textId="77777777" w:rsidR="00620B16" w:rsidRPr="00942AAB" w:rsidRDefault="00620B16">
      <w:pPr>
        <w:tabs>
          <w:tab w:val="left" w:pos="-1440"/>
          <w:tab w:val="left" w:pos="-720"/>
          <w:tab w:val="left" w:pos="0"/>
          <w:tab w:val="left" w:pos="432"/>
          <w:tab w:val="left" w:pos="1152"/>
          <w:tab w:val="left" w:pos="2160"/>
        </w:tabs>
        <w:ind w:left="1152" w:hanging="1152"/>
        <w:jc w:val="both"/>
        <w:rPr>
          <w:rFonts w:ascii="Arial" w:eastAsia="Arial" w:hAnsi="Arial" w:cs="Arial"/>
        </w:rPr>
      </w:pPr>
    </w:p>
    <w:p w14:paraId="411A737A" w14:textId="1D8ADBF5" w:rsidR="00620B16" w:rsidRPr="006A134C" w:rsidRDefault="00151F4C" w:rsidP="006A134C">
      <w:pPr>
        <w:pStyle w:val="ListParagraph"/>
        <w:numPr>
          <w:ilvl w:val="0"/>
          <w:numId w:val="2"/>
        </w:numPr>
        <w:tabs>
          <w:tab w:val="left" w:pos="-1440"/>
          <w:tab w:val="left" w:pos="-720"/>
          <w:tab w:val="left" w:pos="0"/>
          <w:tab w:val="left" w:pos="984"/>
          <w:tab w:val="left" w:pos="1152"/>
          <w:tab w:val="left" w:pos="2160"/>
        </w:tabs>
        <w:ind w:hanging="76"/>
        <w:jc w:val="both"/>
        <w:rPr>
          <w:rFonts w:ascii="Arial" w:eastAsia="Arial" w:hAnsi="Arial" w:cs="Arial"/>
          <w:b/>
        </w:rPr>
      </w:pPr>
      <w:r w:rsidRPr="006A134C">
        <w:rPr>
          <w:rFonts w:ascii="Arial" w:eastAsia="Arial" w:hAnsi="Arial" w:cs="Arial"/>
          <w:b/>
        </w:rPr>
        <w:t>Reference</w:t>
      </w:r>
    </w:p>
    <w:p w14:paraId="2ECCDBAC" w14:textId="77777777" w:rsidR="00620B16" w:rsidRPr="00942AAB" w:rsidRDefault="00151F4C">
      <w:pPr>
        <w:tabs>
          <w:tab w:val="left" w:pos="-1440"/>
          <w:tab w:val="left" w:pos="-720"/>
          <w:tab w:val="left" w:pos="0"/>
          <w:tab w:val="left" w:pos="984"/>
          <w:tab w:val="left" w:pos="1152"/>
          <w:tab w:val="left" w:pos="2160"/>
        </w:tabs>
        <w:ind w:left="283"/>
        <w:jc w:val="both"/>
        <w:rPr>
          <w:rFonts w:ascii="Arial" w:eastAsia="Arial" w:hAnsi="Arial" w:cs="Arial"/>
        </w:rPr>
      </w:pPr>
      <w:r w:rsidRPr="00942AAB">
        <w:rPr>
          <w:rFonts w:ascii="Arial" w:eastAsia="Arial" w:hAnsi="Arial" w:cs="Arial"/>
        </w:rPr>
        <w:tab/>
      </w:r>
    </w:p>
    <w:p w14:paraId="041432D9" w14:textId="45147266" w:rsidR="00620B16" w:rsidRPr="00942AAB" w:rsidRDefault="004862AB">
      <w:pPr>
        <w:tabs>
          <w:tab w:val="left" w:pos="-1440"/>
          <w:tab w:val="left" w:pos="-720"/>
          <w:tab w:val="left" w:pos="0"/>
          <w:tab w:val="left" w:pos="984"/>
          <w:tab w:val="left" w:pos="2160"/>
        </w:tabs>
        <w:ind w:left="283"/>
        <w:jc w:val="both"/>
        <w:rPr>
          <w:rFonts w:ascii="Arial" w:eastAsia="Arial" w:hAnsi="Arial" w:cs="Arial"/>
        </w:rPr>
      </w:pPr>
      <w:r>
        <w:rPr>
          <w:rFonts w:ascii="Arial" w:eastAsia="Arial" w:hAnsi="Arial" w:cs="Arial"/>
        </w:rPr>
        <w:t>Licence</w:t>
      </w:r>
      <w:r w:rsidR="000E0478" w:rsidRPr="00942AAB">
        <w:rPr>
          <w:rFonts w:ascii="Arial" w:eastAsia="Arial" w:hAnsi="Arial" w:cs="Arial"/>
        </w:rPr>
        <w:t>e</w:t>
      </w:r>
      <w:r w:rsidR="00151F4C" w:rsidRPr="00942AAB">
        <w:rPr>
          <w:rFonts w:ascii="Arial" w:eastAsia="Arial" w:hAnsi="Arial" w:cs="Arial"/>
        </w:rPr>
        <w:t xml:space="preserve"> permits Licensor to reference </w:t>
      </w:r>
      <w:r>
        <w:rPr>
          <w:rFonts w:ascii="Arial" w:eastAsia="Arial" w:hAnsi="Arial" w:cs="Arial"/>
        </w:rPr>
        <w:t>Licence</w:t>
      </w:r>
      <w:r w:rsidR="000E0478" w:rsidRPr="00942AAB">
        <w:rPr>
          <w:rFonts w:ascii="Arial" w:eastAsia="Arial" w:hAnsi="Arial" w:cs="Arial"/>
        </w:rPr>
        <w:t>e</w:t>
      </w:r>
      <w:r w:rsidR="00151F4C" w:rsidRPr="00942AAB">
        <w:rPr>
          <w:rFonts w:ascii="Arial" w:eastAsia="Arial" w:hAnsi="Arial" w:cs="Arial"/>
        </w:rPr>
        <w:t xml:space="preserve"> as a user of the Software and display </w:t>
      </w:r>
      <w:r>
        <w:rPr>
          <w:rFonts w:ascii="Arial" w:eastAsia="Arial" w:hAnsi="Arial" w:cs="Arial"/>
        </w:rPr>
        <w:t>Licence</w:t>
      </w:r>
      <w:r w:rsidR="000E0478" w:rsidRPr="00942AAB">
        <w:rPr>
          <w:rFonts w:ascii="Arial" w:eastAsia="Arial" w:hAnsi="Arial" w:cs="Arial"/>
        </w:rPr>
        <w:t>e</w:t>
      </w:r>
      <w:r w:rsidR="00151F4C" w:rsidRPr="00942AAB">
        <w:rPr>
          <w:rFonts w:ascii="Arial" w:eastAsia="Arial" w:hAnsi="Arial" w:cs="Arial"/>
        </w:rPr>
        <w:t>’s logo in Licensor’s marketing documentation and communications, and on its worldwide website.</w:t>
      </w:r>
    </w:p>
    <w:p w14:paraId="2FF6B9C1" w14:textId="77777777" w:rsidR="00620B16" w:rsidRPr="00942AAB" w:rsidRDefault="00151F4C">
      <w:pPr>
        <w:tabs>
          <w:tab w:val="left" w:pos="-1440"/>
          <w:tab w:val="left" w:pos="-720"/>
          <w:tab w:val="left" w:pos="0"/>
          <w:tab w:val="left" w:pos="432"/>
          <w:tab w:val="left" w:pos="1152"/>
          <w:tab w:val="left" w:pos="2160"/>
        </w:tabs>
        <w:ind w:left="435"/>
        <w:jc w:val="both"/>
        <w:rPr>
          <w:rFonts w:ascii="Arial" w:eastAsia="Arial" w:hAnsi="Arial" w:cs="Arial"/>
        </w:rPr>
      </w:pPr>
      <w:r w:rsidRPr="00942AAB">
        <w:rPr>
          <w:rFonts w:ascii="Arial" w:eastAsia="Arial" w:hAnsi="Arial" w:cs="Arial"/>
        </w:rPr>
        <w:tab/>
      </w:r>
    </w:p>
    <w:p w14:paraId="2740E0CE" w14:textId="67CCD0AA" w:rsidR="00620B16" w:rsidRPr="006A134C" w:rsidRDefault="00151F4C" w:rsidP="006A134C">
      <w:pPr>
        <w:pStyle w:val="ListParagraph"/>
        <w:numPr>
          <w:ilvl w:val="0"/>
          <w:numId w:val="2"/>
        </w:numPr>
        <w:tabs>
          <w:tab w:val="left" w:pos="-1440"/>
          <w:tab w:val="left" w:pos="-720"/>
          <w:tab w:val="left" w:pos="0"/>
          <w:tab w:val="left" w:pos="984"/>
          <w:tab w:val="left" w:pos="1152"/>
          <w:tab w:val="left" w:pos="2160"/>
        </w:tabs>
        <w:ind w:left="993" w:hanging="709"/>
        <w:jc w:val="both"/>
        <w:rPr>
          <w:rFonts w:ascii="Arial" w:eastAsia="Arial" w:hAnsi="Arial" w:cs="Arial"/>
          <w:b/>
        </w:rPr>
      </w:pPr>
      <w:r w:rsidRPr="006A134C">
        <w:rPr>
          <w:rFonts w:ascii="Arial" w:eastAsia="Arial" w:hAnsi="Arial" w:cs="Arial"/>
          <w:b/>
          <w:color w:val="000000"/>
        </w:rPr>
        <w:t>Export Regulations</w:t>
      </w:r>
    </w:p>
    <w:p w14:paraId="7EFD0172" w14:textId="77777777" w:rsidR="00620B16" w:rsidRPr="00942AAB" w:rsidRDefault="00620B16">
      <w:pPr>
        <w:tabs>
          <w:tab w:val="left" w:pos="-1440"/>
          <w:tab w:val="left" w:pos="-720"/>
          <w:tab w:val="left" w:pos="270"/>
          <w:tab w:val="left" w:pos="985"/>
          <w:tab w:val="left" w:pos="1152"/>
          <w:tab w:val="left" w:pos="2160"/>
        </w:tabs>
        <w:ind w:left="283" w:hanging="420"/>
        <w:jc w:val="both"/>
        <w:rPr>
          <w:rFonts w:ascii="Arial" w:eastAsia="Arial" w:hAnsi="Arial" w:cs="Arial"/>
        </w:rPr>
      </w:pPr>
    </w:p>
    <w:p w14:paraId="4B2D5E9C" w14:textId="2DDAF2B6" w:rsidR="00620B16" w:rsidRPr="00942AAB" w:rsidRDefault="00151F4C">
      <w:pPr>
        <w:tabs>
          <w:tab w:val="left" w:pos="-1440"/>
          <w:tab w:val="left" w:pos="-720"/>
          <w:tab w:val="left" w:pos="264"/>
          <w:tab w:val="left" w:pos="432"/>
          <w:tab w:val="left" w:pos="2160"/>
        </w:tabs>
        <w:ind w:left="283" w:hanging="420"/>
        <w:jc w:val="both"/>
        <w:rPr>
          <w:rFonts w:ascii="Arial" w:eastAsia="Arial" w:hAnsi="Arial" w:cs="Arial"/>
        </w:rPr>
      </w:pPr>
      <w:r w:rsidRPr="00942AAB">
        <w:rPr>
          <w:rFonts w:ascii="Arial" w:eastAsia="Arial" w:hAnsi="Arial" w:cs="Arial"/>
        </w:rPr>
        <w:tab/>
        <w:t xml:space="preserve">By downloading or using the Software, </w:t>
      </w:r>
      <w:r w:rsidR="004862AB">
        <w:rPr>
          <w:rFonts w:ascii="Arial" w:eastAsia="Arial" w:hAnsi="Arial" w:cs="Arial"/>
        </w:rPr>
        <w:t>Licence</w:t>
      </w:r>
      <w:r w:rsidR="000E0478" w:rsidRPr="00942AAB">
        <w:rPr>
          <w:rFonts w:ascii="Arial" w:eastAsia="Arial" w:hAnsi="Arial" w:cs="Arial"/>
        </w:rPr>
        <w:t>e</w:t>
      </w:r>
      <w:r w:rsidRPr="00942AAB">
        <w:rPr>
          <w:rFonts w:ascii="Arial" w:eastAsia="Arial" w:hAnsi="Arial" w:cs="Arial"/>
        </w:rPr>
        <w:t xml:space="preserve"> represents and warrants that it is not located in under the control of or a national or resident of any country which is subject to an applicable embargo or other trade restriction imposed by the U.S. or other government. </w:t>
      </w:r>
      <w:r w:rsidR="004862AB">
        <w:rPr>
          <w:rFonts w:ascii="Arial" w:eastAsia="Arial" w:hAnsi="Arial" w:cs="Arial"/>
        </w:rPr>
        <w:t>Licence</w:t>
      </w:r>
      <w:r w:rsidR="000E0478" w:rsidRPr="00942AAB">
        <w:rPr>
          <w:rFonts w:ascii="Arial" w:eastAsia="Arial" w:hAnsi="Arial" w:cs="Arial"/>
        </w:rPr>
        <w:t>e</w:t>
      </w:r>
      <w:r w:rsidRPr="00942AAB">
        <w:rPr>
          <w:rFonts w:ascii="Arial" w:eastAsia="Arial" w:hAnsi="Arial" w:cs="Arial"/>
        </w:rPr>
        <w:t xml:space="preserve"> shall not import, export, or re-export the Software to or from any country in contravention of any applicable import or export laws or regulations of the United States or other government.</w:t>
      </w:r>
    </w:p>
    <w:p w14:paraId="26936B9A" w14:textId="77777777" w:rsidR="00620B16" w:rsidRPr="00942AAB" w:rsidRDefault="00620B16">
      <w:pPr>
        <w:pStyle w:val="Heading2"/>
        <w:tabs>
          <w:tab w:val="left" w:pos="264"/>
        </w:tabs>
        <w:ind w:left="992" w:hanging="420"/>
        <w:rPr>
          <w:rFonts w:ascii="Arial" w:eastAsia="Arial" w:hAnsi="Arial" w:cs="Arial"/>
        </w:rPr>
      </w:pPr>
    </w:p>
    <w:p w14:paraId="0D79B43B" w14:textId="77777777" w:rsidR="006A134C" w:rsidRPr="006A134C" w:rsidRDefault="006A134C" w:rsidP="006A134C">
      <w:pPr>
        <w:pStyle w:val="ListParagraph"/>
        <w:tabs>
          <w:tab w:val="left" w:pos="-1440"/>
          <w:tab w:val="left" w:pos="-720"/>
          <w:tab w:val="left" w:pos="0"/>
          <w:tab w:val="left" w:pos="984"/>
          <w:tab w:val="left" w:pos="1152"/>
          <w:tab w:val="left" w:pos="2160"/>
        </w:tabs>
        <w:ind w:left="643"/>
        <w:jc w:val="both"/>
        <w:rPr>
          <w:rFonts w:ascii="Arial" w:eastAsia="Arial" w:hAnsi="Arial" w:cs="Arial"/>
          <w:b/>
        </w:rPr>
      </w:pPr>
    </w:p>
    <w:p w14:paraId="0093C020" w14:textId="77777777" w:rsidR="00620B16" w:rsidRPr="006A134C" w:rsidRDefault="00151F4C" w:rsidP="006A134C">
      <w:pPr>
        <w:pStyle w:val="ListParagraph"/>
        <w:numPr>
          <w:ilvl w:val="0"/>
          <w:numId w:val="2"/>
        </w:numPr>
        <w:tabs>
          <w:tab w:val="left" w:pos="-1440"/>
          <w:tab w:val="left" w:pos="-720"/>
          <w:tab w:val="left" w:pos="0"/>
          <w:tab w:val="left" w:pos="984"/>
          <w:tab w:val="left" w:pos="1152"/>
          <w:tab w:val="left" w:pos="2160"/>
        </w:tabs>
        <w:ind w:left="993" w:hanging="709"/>
        <w:jc w:val="both"/>
        <w:rPr>
          <w:rFonts w:ascii="Arial" w:eastAsia="Arial" w:hAnsi="Arial" w:cs="Arial"/>
          <w:b/>
          <w:bCs/>
        </w:rPr>
      </w:pPr>
      <w:r w:rsidRPr="006A134C">
        <w:rPr>
          <w:rFonts w:ascii="Arial" w:eastAsia="Arial" w:hAnsi="Arial" w:cs="Arial"/>
          <w:b/>
          <w:bCs/>
        </w:rPr>
        <w:t xml:space="preserve">High Risk Activities </w:t>
      </w:r>
    </w:p>
    <w:p w14:paraId="3F3E428C" w14:textId="77777777" w:rsidR="00620B16" w:rsidRPr="00942AAB" w:rsidRDefault="00620B16">
      <w:pPr>
        <w:tabs>
          <w:tab w:val="left" w:pos="-1440"/>
          <w:tab w:val="left" w:pos="-720"/>
          <w:tab w:val="left" w:pos="264"/>
          <w:tab w:val="left" w:pos="432"/>
          <w:tab w:val="left" w:pos="1152"/>
          <w:tab w:val="left" w:pos="2160"/>
        </w:tabs>
        <w:ind w:left="992" w:hanging="420"/>
        <w:jc w:val="both"/>
        <w:rPr>
          <w:rFonts w:ascii="Arial" w:eastAsia="Arial" w:hAnsi="Arial" w:cs="Arial"/>
          <w:b/>
        </w:rPr>
      </w:pPr>
    </w:p>
    <w:p w14:paraId="528BD42B" w14:textId="25A4C382" w:rsidR="00620B16" w:rsidRPr="00942AAB" w:rsidRDefault="00151F4C">
      <w:pPr>
        <w:widowControl/>
        <w:pBdr>
          <w:top w:val="nil"/>
          <w:left w:val="nil"/>
          <w:bottom w:val="nil"/>
          <w:right w:val="nil"/>
          <w:between w:val="nil"/>
        </w:pBdr>
        <w:ind w:left="283"/>
        <w:jc w:val="both"/>
        <w:rPr>
          <w:rFonts w:ascii="Arial" w:eastAsia="Arial" w:hAnsi="Arial" w:cs="Arial"/>
          <w:color w:val="000000"/>
        </w:rPr>
      </w:pPr>
      <w:r w:rsidRPr="00942AAB">
        <w:rPr>
          <w:rFonts w:ascii="Arial" w:eastAsia="Arial" w:hAnsi="Arial" w:cs="Arial"/>
          <w:color w:val="000000"/>
        </w:rPr>
        <w:t xml:space="preserve">The Software is not designed, produced or intended for fail-safe performance in applications used in hazardous environments in which the failure of the Software itself could lead directly to death, personal injury, or severe physical or environmental damage, such as in the operation of nuclear facilities, aircraft navigation or communication systems, air traffic control, direct life support machines, or weapons systems, ("High Risk Activities").  Licensor specifically disclaims any express or implied warranty of fitness for High Risk Activities and </w:t>
      </w:r>
      <w:r w:rsidR="004862AB">
        <w:rPr>
          <w:rFonts w:ascii="Arial" w:eastAsia="Arial" w:hAnsi="Arial" w:cs="Arial"/>
          <w:color w:val="000000"/>
        </w:rPr>
        <w:t>Licence</w:t>
      </w:r>
      <w:r w:rsidR="000E0478" w:rsidRPr="00942AAB">
        <w:rPr>
          <w:rFonts w:ascii="Arial" w:eastAsia="Arial" w:hAnsi="Arial" w:cs="Arial"/>
          <w:color w:val="000000"/>
        </w:rPr>
        <w:t>e</w:t>
      </w:r>
      <w:r w:rsidRPr="00942AAB">
        <w:rPr>
          <w:rFonts w:ascii="Arial" w:eastAsia="Arial" w:hAnsi="Arial" w:cs="Arial"/>
          <w:color w:val="000000"/>
        </w:rPr>
        <w:t xml:space="preserve"> hereby indemnifies and holds harmless Licensor against claims of any nature arising from failure of the Software when used by it or its </w:t>
      </w:r>
      <w:r w:rsidR="004862AB">
        <w:rPr>
          <w:rFonts w:ascii="Arial" w:eastAsia="Arial" w:hAnsi="Arial" w:cs="Arial"/>
          <w:color w:val="000000"/>
        </w:rPr>
        <w:t>Licence</w:t>
      </w:r>
      <w:r w:rsidR="000E0478" w:rsidRPr="00942AAB">
        <w:rPr>
          <w:rFonts w:ascii="Arial" w:eastAsia="Arial" w:hAnsi="Arial" w:cs="Arial"/>
          <w:color w:val="000000"/>
        </w:rPr>
        <w:t>e</w:t>
      </w:r>
      <w:r w:rsidRPr="00942AAB">
        <w:rPr>
          <w:rFonts w:ascii="Arial" w:eastAsia="Arial" w:hAnsi="Arial" w:cs="Arial"/>
          <w:color w:val="000000"/>
        </w:rPr>
        <w:t>s for High Risk Activities.</w:t>
      </w:r>
    </w:p>
    <w:p w14:paraId="59575CB9" w14:textId="77777777" w:rsidR="00620B16" w:rsidRPr="00942AAB" w:rsidRDefault="00620B16">
      <w:pPr>
        <w:widowControl/>
        <w:pBdr>
          <w:top w:val="nil"/>
          <w:left w:val="nil"/>
          <w:bottom w:val="nil"/>
          <w:right w:val="nil"/>
          <w:between w:val="nil"/>
        </w:pBdr>
        <w:ind w:left="435"/>
        <w:jc w:val="both"/>
        <w:rPr>
          <w:rFonts w:ascii="Arial" w:eastAsia="Arial" w:hAnsi="Arial" w:cs="Arial"/>
          <w:color w:val="000000"/>
        </w:rPr>
      </w:pPr>
    </w:p>
    <w:p w14:paraId="078CFCA7" w14:textId="77777777" w:rsidR="00620B16" w:rsidRPr="00942AAB" w:rsidRDefault="00151F4C">
      <w:pPr>
        <w:pStyle w:val="Heading3"/>
        <w:numPr>
          <w:ilvl w:val="0"/>
          <w:numId w:val="11"/>
        </w:numPr>
        <w:ind w:left="992" w:hanging="708"/>
        <w:rPr>
          <w:rFonts w:ascii="Arial" w:eastAsia="Arial" w:hAnsi="Arial" w:cs="Arial"/>
        </w:rPr>
      </w:pPr>
      <w:r w:rsidRPr="00942AAB">
        <w:rPr>
          <w:rFonts w:ascii="Arial" w:eastAsia="Arial" w:hAnsi="Arial" w:cs="Arial"/>
        </w:rPr>
        <w:t xml:space="preserve">Audit Rights </w:t>
      </w:r>
    </w:p>
    <w:p w14:paraId="46C5452B" w14:textId="77777777" w:rsidR="00620B16" w:rsidRPr="00942AAB" w:rsidRDefault="00620B16">
      <w:pPr>
        <w:ind w:left="992" w:hanging="708"/>
        <w:rPr>
          <w:rFonts w:ascii="Arial" w:eastAsia="Arial" w:hAnsi="Arial" w:cs="Arial"/>
          <w:b/>
        </w:rPr>
      </w:pPr>
    </w:p>
    <w:p w14:paraId="18FB6CCC" w14:textId="7389963E" w:rsidR="00620B16" w:rsidRPr="00942AAB" w:rsidRDefault="00151F4C">
      <w:pPr>
        <w:ind w:left="283"/>
        <w:rPr>
          <w:rFonts w:ascii="Arial" w:eastAsia="Arial" w:hAnsi="Arial" w:cs="Arial"/>
        </w:rPr>
      </w:pPr>
      <w:r w:rsidRPr="00942AAB">
        <w:rPr>
          <w:rFonts w:ascii="Arial" w:eastAsia="Arial" w:hAnsi="Arial" w:cs="Arial"/>
        </w:rPr>
        <w:t xml:space="preserve">Licensor reserves the right, with reasonable notice and at reasonable times, not exceeding one time per year, to conduct an audit of </w:t>
      </w:r>
      <w:r w:rsidR="004862AB">
        <w:rPr>
          <w:rFonts w:ascii="Arial" w:eastAsia="Arial" w:hAnsi="Arial" w:cs="Arial"/>
        </w:rPr>
        <w:t>Licence</w:t>
      </w:r>
      <w:r w:rsidR="000E0478" w:rsidRPr="00942AAB">
        <w:rPr>
          <w:rFonts w:ascii="Arial" w:eastAsia="Arial" w:hAnsi="Arial" w:cs="Arial"/>
        </w:rPr>
        <w:t>e</w:t>
      </w:r>
      <w:r w:rsidRPr="00942AAB">
        <w:rPr>
          <w:rFonts w:ascii="Arial" w:eastAsia="Arial" w:hAnsi="Arial" w:cs="Arial"/>
        </w:rPr>
        <w:t xml:space="preserve">’s records to the extent only that is reasonably necessary to confirm </w:t>
      </w:r>
      <w:r w:rsidR="004862AB">
        <w:rPr>
          <w:rFonts w:ascii="Arial" w:eastAsia="Arial" w:hAnsi="Arial" w:cs="Arial"/>
        </w:rPr>
        <w:t>Licence</w:t>
      </w:r>
      <w:r w:rsidR="000E0478" w:rsidRPr="00942AAB">
        <w:rPr>
          <w:rFonts w:ascii="Arial" w:eastAsia="Arial" w:hAnsi="Arial" w:cs="Arial"/>
        </w:rPr>
        <w:t>e</w:t>
      </w:r>
      <w:r w:rsidRPr="00942AAB">
        <w:rPr>
          <w:rFonts w:ascii="Arial" w:eastAsia="Arial" w:hAnsi="Arial" w:cs="Arial"/>
        </w:rPr>
        <w:t xml:space="preserve">’s compliance with the terms of this Agreement.  Without prejudice to any other rights of Licensor, in the event such audit reveals a breach of this Agreement, </w:t>
      </w:r>
      <w:r w:rsidR="004862AB">
        <w:rPr>
          <w:rFonts w:ascii="Arial" w:eastAsia="Arial" w:hAnsi="Arial" w:cs="Arial"/>
        </w:rPr>
        <w:t>Licence</w:t>
      </w:r>
      <w:r w:rsidR="000E0478" w:rsidRPr="00942AAB">
        <w:rPr>
          <w:rFonts w:ascii="Arial" w:eastAsia="Arial" w:hAnsi="Arial" w:cs="Arial"/>
        </w:rPr>
        <w:t>e</w:t>
      </w:r>
      <w:r w:rsidRPr="00942AAB">
        <w:rPr>
          <w:rFonts w:ascii="Arial" w:eastAsia="Arial" w:hAnsi="Arial" w:cs="Arial"/>
        </w:rPr>
        <w:t xml:space="preserve"> shall reimburse Licensor’s costs of conducting such audit.   </w:t>
      </w:r>
    </w:p>
    <w:p w14:paraId="0089905A" w14:textId="77777777" w:rsidR="00620B16" w:rsidRPr="00942AAB" w:rsidRDefault="00151F4C">
      <w:pPr>
        <w:ind w:left="992" w:hanging="708"/>
        <w:rPr>
          <w:rFonts w:ascii="Arial" w:eastAsia="Arial" w:hAnsi="Arial" w:cs="Arial"/>
        </w:rPr>
      </w:pPr>
      <w:r w:rsidRPr="00942AAB">
        <w:rPr>
          <w:rFonts w:ascii="Arial" w:eastAsia="Arial" w:hAnsi="Arial" w:cs="Arial"/>
        </w:rPr>
        <w:lastRenderedPageBreak/>
        <w:t xml:space="preserve"> </w:t>
      </w:r>
    </w:p>
    <w:p w14:paraId="38736FB0" w14:textId="77777777" w:rsidR="00620B16" w:rsidRPr="00942AAB" w:rsidRDefault="00151F4C">
      <w:pPr>
        <w:pStyle w:val="Heading5"/>
        <w:numPr>
          <w:ilvl w:val="0"/>
          <w:numId w:val="11"/>
        </w:numPr>
        <w:ind w:left="992" w:hanging="708"/>
        <w:rPr>
          <w:rFonts w:ascii="Arial" w:eastAsia="Arial" w:hAnsi="Arial" w:cs="Arial"/>
        </w:rPr>
      </w:pPr>
      <w:r w:rsidRPr="00942AAB">
        <w:rPr>
          <w:rFonts w:ascii="Arial" w:eastAsia="Arial" w:hAnsi="Arial" w:cs="Arial"/>
        </w:rPr>
        <w:t xml:space="preserve">US Government End Users </w:t>
      </w:r>
    </w:p>
    <w:p w14:paraId="3F90861C" w14:textId="77777777" w:rsidR="00620B16" w:rsidRPr="00942AAB" w:rsidRDefault="00620B16">
      <w:pPr>
        <w:ind w:left="992" w:hanging="708"/>
        <w:rPr>
          <w:rFonts w:ascii="Arial" w:eastAsia="Arial" w:hAnsi="Arial" w:cs="Arial"/>
        </w:rPr>
      </w:pPr>
    </w:p>
    <w:p w14:paraId="2675B6F1" w14:textId="267FA867" w:rsidR="00620B16" w:rsidRPr="00942AAB" w:rsidRDefault="00151F4C">
      <w:pPr>
        <w:ind w:left="283" w:firstLine="1"/>
        <w:rPr>
          <w:rFonts w:ascii="Arial" w:eastAsia="Arial" w:hAnsi="Arial" w:cs="Arial"/>
        </w:rPr>
      </w:pPr>
      <w:r w:rsidRPr="00942AAB">
        <w:rPr>
          <w:rFonts w:ascii="Arial" w:eastAsia="Arial" w:hAnsi="Arial" w:cs="Arial"/>
        </w:rPr>
        <w:t xml:space="preserve">The </w:t>
      </w:r>
      <w:r w:rsidR="00A81F81">
        <w:rPr>
          <w:rFonts w:ascii="Arial" w:eastAsia="Arial" w:hAnsi="Arial" w:cs="Arial"/>
        </w:rPr>
        <w:t xml:space="preserve">Software </w:t>
      </w:r>
      <w:r w:rsidRPr="00942AAB">
        <w:rPr>
          <w:rFonts w:ascii="Arial" w:eastAsia="Arial" w:hAnsi="Arial" w:cs="Arial"/>
        </w:rPr>
        <w:t xml:space="preserve"> and documentation included therein are “commercial items” as that term is defined in 48 C.F.R. 2.101 (October 1995) consisting of “commercial computer software” and “commercial computer software documentation” as such terms are used in 48 C.F.R. 227.7202-1, 227.7202-3 and 227.7202-4 (June 1995).  If the </w:t>
      </w:r>
      <w:r w:rsidR="004862AB">
        <w:rPr>
          <w:rFonts w:ascii="Arial" w:eastAsia="Arial" w:hAnsi="Arial" w:cs="Arial"/>
        </w:rPr>
        <w:t>Licence</w:t>
      </w:r>
      <w:r w:rsidR="000E0478" w:rsidRPr="00942AAB">
        <w:rPr>
          <w:rFonts w:ascii="Arial" w:eastAsia="Arial" w:hAnsi="Arial" w:cs="Arial"/>
        </w:rPr>
        <w:t>e</w:t>
      </w:r>
      <w:r w:rsidRPr="00942AAB">
        <w:rPr>
          <w:rFonts w:ascii="Arial" w:eastAsia="Arial" w:hAnsi="Arial" w:cs="Arial"/>
        </w:rPr>
        <w:t xml:space="preserve"> hereunder is the U.S. Government or any agency or department thereof, the Software is </w:t>
      </w:r>
      <w:r w:rsidR="004862AB">
        <w:rPr>
          <w:rFonts w:ascii="Arial" w:eastAsia="Arial" w:hAnsi="Arial" w:cs="Arial"/>
        </w:rPr>
        <w:t>licence</w:t>
      </w:r>
      <w:r w:rsidRPr="00942AAB">
        <w:rPr>
          <w:rFonts w:ascii="Arial" w:eastAsia="Arial" w:hAnsi="Arial" w:cs="Arial"/>
        </w:rPr>
        <w:t>d hereunder (</w:t>
      </w:r>
      <w:proofErr w:type="spellStart"/>
      <w:r w:rsidRPr="00942AAB">
        <w:rPr>
          <w:rFonts w:ascii="Arial" w:eastAsia="Arial" w:hAnsi="Arial" w:cs="Arial"/>
        </w:rPr>
        <w:t>i</w:t>
      </w:r>
      <w:proofErr w:type="spellEnd"/>
      <w:r w:rsidRPr="00942AAB">
        <w:rPr>
          <w:rFonts w:ascii="Arial" w:eastAsia="Arial" w:hAnsi="Arial" w:cs="Arial"/>
        </w:rPr>
        <w:t>) only as a commercial item, and (ii) with only those rights as are granted to all other end users pursuant to the terms and conditions of this Agreement.</w:t>
      </w:r>
    </w:p>
    <w:p w14:paraId="0CF7FC11" w14:textId="77777777" w:rsidR="00620B16" w:rsidRPr="00942AAB" w:rsidRDefault="00151F4C">
      <w:pPr>
        <w:ind w:left="992" w:hanging="708"/>
        <w:rPr>
          <w:rFonts w:ascii="Arial" w:eastAsia="Arial" w:hAnsi="Arial" w:cs="Arial"/>
          <w:b/>
        </w:rPr>
      </w:pPr>
      <w:r w:rsidRPr="00942AAB">
        <w:rPr>
          <w:rFonts w:ascii="Arial" w:eastAsia="Arial" w:hAnsi="Arial" w:cs="Arial"/>
        </w:rPr>
        <w:t xml:space="preserve">  </w:t>
      </w:r>
    </w:p>
    <w:p w14:paraId="208DDAB7" w14:textId="77777777" w:rsidR="00620B16" w:rsidRPr="00942AAB" w:rsidRDefault="00151F4C">
      <w:pPr>
        <w:pStyle w:val="Heading3"/>
        <w:numPr>
          <w:ilvl w:val="0"/>
          <w:numId w:val="11"/>
        </w:numPr>
        <w:ind w:left="992" w:hanging="708"/>
        <w:rPr>
          <w:rFonts w:ascii="Arial" w:eastAsia="Arial" w:hAnsi="Arial" w:cs="Arial"/>
        </w:rPr>
      </w:pPr>
      <w:r w:rsidRPr="00942AAB">
        <w:rPr>
          <w:rFonts w:ascii="Arial" w:eastAsia="Arial" w:hAnsi="Arial" w:cs="Arial"/>
        </w:rPr>
        <w:t>General</w:t>
      </w:r>
    </w:p>
    <w:p w14:paraId="7D0C5D58" w14:textId="77777777" w:rsidR="00620B16" w:rsidRPr="00942AAB" w:rsidRDefault="00620B16">
      <w:pPr>
        <w:tabs>
          <w:tab w:val="left" w:pos="-1440"/>
          <w:tab w:val="left" w:pos="-720"/>
          <w:tab w:val="left" w:pos="0"/>
          <w:tab w:val="left" w:pos="432"/>
          <w:tab w:val="left" w:pos="1152"/>
          <w:tab w:val="left" w:pos="2160"/>
        </w:tabs>
        <w:ind w:left="992" w:hanging="708"/>
        <w:jc w:val="both"/>
        <w:rPr>
          <w:rFonts w:ascii="Arial" w:eastAsia="Arial" w:hAnsi="Arial" w:cs="Arial"/>
        </w:rPr>
      </w:pPr>
    </w:p>
    <w:p w14:paraId="5E65E204" w14:textId="77777777" w:rsidR="00620B16" w:rsidRPr="00942AAB" w:rsidRDefault="00151F4C">
      <w:pPr>
        <w:numPr>
          <w:ilvl w:val="1"/>
          <w:numId w:val="11"/>
        </w:numPr>
        <w:pBdr>
          <w:top w:val="nil"/>
          <w:left w:val="nil"/>
          <w:bottom w:val="nil"/>
          <w:right w:val="nil"/>
          <w:between w:val="nil"/>
        </w:pBdr>
        <w:tabs>
          <w:tab w:val="left" w:pos="-1440"/>
          <w:tab w:val="left" w:pos="-720"/>
          <w:tab w:val="left" w:pos="0"/>
          <w:tab w:val="left" w:pos="1170"/>
          <w:tab w:val="left" w:pos="2160"/>
        </w:tabs>
        <w:ind w:left="992" w:hanging="705"/>
        <w:jc w:val="both"/>
        <w:rPr>
          <w:rFonts w:ascii="Arial" w:eastAsia="Arial" w:hAnsi="Arial" w:cs="Arial"/>
          <w:color w:val="000000"/>
        </w:rPr>
      </w:pPr>
      <w:r w:rsidRPr="00942AAB">
        <w:rPr>
          <w:rFonts w:ascii="Arial" w:eastAsia="Arial" w:hAnsi="Arial" w:cs="Arial"/>
          <w:color w:val="000000"/>
        </w:rPr>
        <w:t>This Agreement shall be governed by and construed in accordance with the laws of England and all disputes arising in connection with this Agreement shall be subject to the non-exclusive jurisdiction of the English courts and is enforceable by the original parties to it and by their successors in title and permitted assignees. No term of this Agreement is enforceable under the Contracts (Rights of Third Parties) Act 1999 by a person who is not a party to this Agreement.</w:t>
      </w:r>
      <w:r w:rsidRPr="00942AAB">
        <w:rPr>
          <w:rFonts w:ascii="Arial" w:eastAsia="Arial" w:hAnsi="Arial" w:cs="Arial"/>
          <w:b/>
          <w:i/>
          <w:color w:val="FF0000"/>
        </w:rPr>
        <w:t xml:space="preserve"> </w:t>
      </w:r>
      <w:r w:rsidRPr="00942AAB">
        <w:rPr>
          <w:rFonts w:ascii="Arial" w:eastAsia="Arial" w:hAnsi="Arial" w:cs="Arial"/>
          <w:color w:val="000000"/>
        </w:rPr>
        <w:t xml:space="preserve"> The original of this Agreement has been written in English.  The parties hereto waive any statute, law, or regulation that might provide an alternative law or forum or to have this Agreement written in any language other than English.</w:t>
      </w:r>
    </w:p>
    <w:p w14:paraId="65B69BF2" w14:textId="77777777" w:rsidR="00620B16" w:rsidRPr="00942AAB" w:rsidRDefault="00151F4C">
      <w:pPr>
        <w:numPr>
          <w:ilvl w:val="1"/>
          <w:numId w:val="11"/>
        </w:numPr>
        <w:pBdr>
          <w:top w:val="nil"/>
          <w:left w:val="nil"/>
          <w:bottom w:val="nil"/>
          <w:right w:val="nil"/>
          <w:between w:val="nil"/>
        </w:pBdr>
        <w:tabs>
          <w:tab w:val="left" w:pos="-1440"/>
          <w:tab w:val="left" w:pos="-720"/>
          <w:tab w:val="left" w:pos="0"/>
          <w:tab w:val="left" w:pos="1170"/>
          <w:tab w:val="left" w:pos="2160"/>
        </w:tabs>
        <w:ind w:left="992" w:hanging="708"/>
        <w:jc w:val="both"/>
        <w:rPr>
          <w:rFonts w:ascii="Arial" w:eastAsia="Arial" w:hAnsi="Arial" w:cs="Arial"/>
          <w:color w:val="000000"/>
        </w:rPr>
      </w:pPr>
      <w:r w:rsidRPr="00942AAB">
        <w:rPr>
          <w:rFonts w:ascii="Arial" w:eastAsia="Arial" w:hAnsi="Arial" w:cs="Arial"/>
          <w:color w:val="000000"/>
        </w:rPr>
        <w:t>Neither party shall be in breach of this Agreement if there is any total or partial failure of performance by it of its duties and obligations under this Agreement which is due to causes beyond its reasonable control provided that the party affected by such causes gives notice in writing to the other party at the commencement and cessation of these causes.</w:t>
      </w:r>
    </w:p>
    <w:p w14:paraId="1ACA1B02" w14:textId="77777777" w:rsidR="00620B16" w:rsidRPr="00942AAB" w:rsidRDefault="00151F4C">
      <w:pPr>
        <w:numPr>
          <w:ilvl w:val="1"/>
          <w:numId w:val="11"/>
        </w:numPr>
        <w:pBdr>
          <w:top w:val="nil"/>
          <w:left w:val="nil"/>
          <w:bottom w:val="nil"/>
          <w:right w:val="nil"/>
          <w:between w:val="nil"/>
        </w:pBdr>
        <w:tabs>
          <w:tab w:val="left" w:pos="-1440"/>
          <w:tab w:val="left" w:pos="-720"/>
          <w:tab w:val="left" w:pos="0"/>
          <w:tab w:val="left" w:pos="1170"/>
          <w:tab w:val="left" w:pos="2160"/>
        </w:tabs>
        <w:ind w:left="992" w:hanging="708"/>
        <w:jc w:val="both"/>
        <w:rPr>
          <w:rFonts w:ascii="Arial" w:eastAsia="Arial" w:hAnsi="Arial" w:cs="Arial"/>
          <w:color w:val="000000"/>
        </w:rPr>
      </w:pPr>
      <w:r w:rsidRPr="00942AAB">
        <w:rPr>
          <w:rFonts w:ascii="Arial" w:eastAsia="Arial" w:hAnsi="Arial" w:cs="Arial"/>
          <w:color w:val="000000"/>
        </w:rPr>
        <w:t>Any notice or other communication required or permitted under this Agreement shall be given in writing to the address of the recipient as notified from time to time and will be deemed to have been given or made when delivered personally; if properly addressed and posted by prepaid certified or registered mail within three business days of posting; if sent by facsimile upon being sent, if confirmed by post; or electronically upon receipt if acknowledged to have been received.</w:t>
      </w:r>
    </w:p>
    <w:p w14:paraId="42D8B3A1" w14:textId="4B014319" w:rsidR="00620B16" w:rsidRPr="00942AAB" w:rsidRDefault="00151F4C">
      <w:pPr>
        <w:numPr>
          <w:ilvl w:val="1"/>
          <w:numId w:val="11"/>
        </w:numPr>
        <w:pBdr>
          <w:top w:val="nil"/>
          <w:left w:val="nil"/>
          <w:bottom w:val="nil"/>
          <w:right w:val="nil"/>
          <w:between w:val="nil"/>
        </w:pBdr>
        <w:tabs>
          <w:tab w:val="left" w:pos="-1440"/>
          <w:tab w:val="left" w:pos="-720"/>
          <w:tab w:val="left" w:pos="0"/>
          <w:tab w:val="left" w:pos="1170"/>
          <w:tab w:val="left" w:pos="2160"/>
        </w:tabs>
        <w:ind w:left="992" w:hanging="708"/>
        <w:jc w:val="both"/>
        <w:rPr>
          <w:rFonts w:ascii="Arial" w:eastAsia="Arial" w:hAnsi="Arial" w:cs="Arial"/>
          <w:color w:val="000000"/>
        </w:rPr>
      </w:pPr>
      <w:r w:rsidRPr="00942AAB">
        <w:rPr>
          <w:rFonts w:ascii="Arial" w:eastAsia="Arial" w:hAnsi="Arial" w:cs="Arial"/>
          <w:color w:val="000000"/>
        </w:rPr>
        <w:t xml:space="preserve">This Agreement contains the entire agreement between the Licensor and the </w:t>
      </w:r>
      <w:r w:rsidR="004862AB">
        <w:rPr>
          <w:rFonts w:ascii="Arial" w:eastAsia="Arial" w:hAnsi="Arial" w:cs="Arial"/>
          <w:color w:val="000000"/>
        </w:rPr>
        <w:t>Licence</w:t>
      </w:r>
      <w:r w:rsidR="000E0478" w:rsidRPr="00942AAB">
        <w:rPr>
          <w:rFonts w:ascii="Arial" w:eastAsia="Arial" w:hAnsi="Arial" w:cs="Arial"/>
          <w:color w:val="000000"/>
        </w:rPr>
        <w:t>e</w:t>
      </w:r>
      <w:r w:rsidRPr="00942AAB">
        <w:rPr>
          <w:rFonts w:ascii="Arial" w:eastAsia="Arial" w:hAnsi="Arial" w:cs="Arial"/>
          <w:color w:val="000000"/>
        </w:rPr>
        <w:t xml:space="preserve"> relating to the Subscription and supersedes all prior oral or written understanding, arrangements, </w:t>
      </w:r>
      <w:proofErr w:type="gramStart"/>
      <w:r w:rsidRPr="00942AAB">
        <w:rPr>
          <w:rFonts w:ascii="Arial" w:eastAsia="Arial" w:hAnsi="Arial" w:cs="Arial"/>
          <w:color w:val="000000"/>
        </w:rPr>
        <w:t>representations</w:t>
      </w:r>
      <w:proofErr w:type="gramEnd"/>
      <w:r w:rsidRPr="00942AAB">
        <w:rPr>
          <w:rFonts w:ascii="Arial" w:eastAsia="Arial" w:hAnsi="Arial" w:cs="Arial"/>
          <w:color w:val="000000"/>
        </w:rPr>
        <w:t xml:space="preserve"> or agreements between them relating to the subject matter of this Agreement.  No amendment, variation or discharge of this Agreement is valid unless accepted in writing by both parties. The parties expressly agree that the terms and conditions of this Agreement shall prevail over any standard terms and conditions printed or referred to in any purchase order or other written documentation issued by the </w:t>
      </w:r>
      <w:r w:rsidR="004862AB">
        <w:rPr>
          <w:rFonts w:ascii="Arial" w:eastAsia="Arial" w:hAnsi="Arial" w:cs="Arial"/>
          <w:color w:val="000000"/>
        </w:rPr>
        <w:t>Licence</w:t>
      </w:r>
      <w:r w:rsidR="000E0478" w:rsidRPr="00942AAB">
        <w:rPr>
          <w:rFonts w:ascii="Arial" w:eastAsia="Arial" w:hAnsi="Arial" w:cs="Arial"/>
          <w:color w:val="000000"/>
        </w:rPr>
        <w:t>e</w:t>
      </w:r>
      <w:r w:rsidRPr="00942AAB">
        <w:rPr>
          <w:rFonts w:ascii="Arial" w:eastAsia="Arial" w:hAnsi="Arial" w:cs="Arial"/>
          <w:color w:val="000000"/>
        </w:rPr>
        <w:t>.</w:t>
      </w:r>
    </w:p>
    <w:p w14:paraId="78B39369" w14:textId="77777777" w:rsidR="00620B16" w:rsidRPr="00942AAB" w:rsidRDefault="00151F4C">
      <w:pPr>
        <w:numPr>
          <w:ilvl w:val="1"/>
          <w:numId w:val="11"/>
        </w:numPr>
        <w:pBdr>
          <w:top w:val="nil"/>
          <w:left w:val="nil"/>
          <w:bottom w:val="nil"/>
          <w:right w:val="nil"/>
          <w:between w:val="nil"/>
        </w:pBdr>
        <w:tabs>
          <w:tab w:val="left" w:pos="-1440"/>
          <w:tab w:val="left" w:pos="-720"/>
          <w:tab w:val="left" w:pos="0"/>
          <w:tab w:val="left" w:pos="1170"/>
          <w:tab w:val="left" w:pos="2160"/>
        </w:tabs>
        <w:ind w:left="992" w:hanging="708"/>
        <w:jc w:val="both"/>
        <w:rPr>
          <w:rFonts w:ascii="Arial" w:eastAsia="Arial" w:hAnsi="Arial" w:cs="Arial"/>
          <w:color w:val="000000"/>
        </w:rPr>
      </w:pPr>
      <w:r w:rsidRPr="00942AAB">
        <w:rPr>
          <w:rFonts w:ascii="Arial" w:eastAsia="Arial" w:hAnsi="Arial" w:cs="Arial"/>
          <w:color w:val="000000"/>
        </w:rPr>
        <w:t>The failure of either party to exercise or enforce any rights under this Agreement shall not amount to a waiver of those rights.</w:t>
      </w:r>
    </w:p>
    <w:p w14:paraId="55B4858E" w14:textId="58396A16" w:rsidR="00620B16" w:rsidRPr="00AF1FF5" w:rsidRDefault="004862AB" w:rsidP="009A0DCB">
      <w:pPr>
        <w:numPr>
          <w:ilvl w:val="1"/>
          <w:numId w:val="11"/>
        </w:numPr>
        <w:pBdr>
          <w:top w:val="nil"/>
          <w:left w:val="nil"/>
          <w:bottom w:val="nil"/>
          <w:right w:val="nil"/>
          <w:between w:val="nil"/>
        </w:pBdr>
        <w:tabs>
          <w:tab w:val="left" w:pos="-1440"/>
          <w:tab w:val="left" w:pos="-720"/>
          <w:tab w:val="left" w:pos="0"/>
          <w:tab w:val="left" w:pos="1170"/>
          <w:tab w:val="left" w:pos="2160"/>
        </w:tabs>
        <w:ind w:left="992" w:hanging="708"/>
        <w:jc w:val="both"/>
        <w:rPr>
          <w:rFonts w:ascii="Arial" w:eastAsia="Arial" w:hAnsi="Arial" w:cs="Arial"/>
          <w:color w:val="000000"/>
        </w:rPr>
      </w:pPr>
      <w:r w:rsidRPr="00AF1FF5">
        <w:rPr>
          <w:rFonts w:ascii="Arial" w:eastAsia="Arial" w:hAnsi="Arial" w:cs="Arial"/>
          <w:color w:val="000000"/>
        </w:rPr>
        <w:t>Licence</w:t>
      </w:r>
      <w:r w:rsidR="000E0478" w:rsidRPr="00AF1FF5">
        <w:rPr>
          <w:rFonts w:ascii="Arial" w:eastAsia="Arial" w:hAnsi="Arial" w:cs="Arial"/>
          <w:color w:val="000000"/>
        </w:rPr>
        <w:t>e</w:t>
      </w:r>
      <w:r w:rsidR="00151F4C" w:rsidRPr="00AF1FF5">
        <w:rPr>
          <w:rFonts w:ascii="Arial" w:eastAsia="Arial" w:hAnsi="Arial" w:cs="Arial"/>
          <w:color w:val="000000"/>
        </w:rPr>
        <w:t xml:space="preserve"> represents and warrants that it is and shall remain during the term of this</w:t>
      </w:r>
      <w:r w:rsidR="00AF1FF5" w:rsidRPr="00AF1FF5">
        <w:rPr>
          <w:rFonts w:ascii="Arial" w:eastAsia="Arial" w:hAnsi="Arial" w:cs="Arial"/>
          <w:color w:val="000000"/>
        </w:rPr>
        <w:t xml:space="preserve"> </w:t>
      </w:r>
      <w:r w:rsidR="00151F4C" w:rsidRPr="00AF1FF5">
        <w:rPr>
          <w:rFonts w:ascii="Arial" w:eastAsia="Arial" w:hAnsi="Arial" w:cs="Arial"/>
          <w:color w:val="000000"/>
        </w:rPr>
        <w:t xml:space="preserve">agreement in compliance with all applicable laws, </w:t>
      </w:r>
      <w:proofErr w:type="gramStart"/>
      <w:r w:rsidR="00151F4C" w:rsidRPr="00AF1FF5">
        <w:rPr>
          <w:rFonts w:ascii="Arial" w:eastAsia="Arial" w:hAnsi="Arial" w:cs="Arial"/>
          <w:color w:val="000000"/>
        </w:rPr>
        <w:t>regulations</w:t>
      </w:r>
      <w:proofErr w:type="gramEnd"/>
      <w:r w:rsidR="00151F4C" w:rsidRPr="00AF1FF5">
        <w:rPr>
          <w:rFonts w:ascii="Arial" w:eastAsia="Arial" w:hAnsi="Arial" w:cs="Arial"/>
          <w:color w:val="000000"/>
        </w:rPr>
        <w:t xml:space="preserve"> and codes, including but not limited to all export, data protection, privacy and anti-bribery laws and regulations.</w:t>
      </w:r>
    </w:p>
    <w:p w14:paraId="7D6DBF1F" w14:textId="287B7668" w:rsidR="00620B16" w:rsidRPr="0098513C" w:rsidRDefault="004862AB" w:rsidP="0098513C">
      <w:pPr>
        <w:numPr>
          <w:ilvl w:val="1"/>
          <w:numId w:val="11"/>
        </w:numPr>
        <w:pBdr>
          <w:top w:val="nil"/>
          <w:left w:val="nil"/>
          <w:bottom w:val="nil"/>
          <w:right w:val="nil"/>
          <w:between w:val="nil"/>
        </w:pBdr>
        <w:tabs>
          <w:tab w:val="left" w:pos="-1440"/>
          <w:tab w:val="left" w:pos="-720"/>
          <w:tab w:val="left" w:pos="0"/>
          <w:tab w:val="left" w:pos="993"/>
          <w:tab w:val="left" w:pos="2160"/>
        </w:tabs>
        <w:ind w:left="993" w:hanging="709"/>
        <w:jc w:val="both"/>
        <w:rPr>
          <w:rFonts w:ascii="Arial" w:eastAsia="Arial" w:hAnsi="Arial" w:cs="Arial"/>
          <w:color w:val="000000"/>
        </w:rPr>
      </w:pPr>
      <w:r>
        <w:rPr>
          <w:rFonts w:ascii="Arial" w:eastAsia="Arial" w:hAnsi="Arial" w:cs="Arial"/>
          <w:color w:val="000000"/>
        </w:rPr>
        <w:t>Licence</w:t>
      </w:r>
      <w:r w:rsidR="000E0478" w:rsidRPr="0098513C">
        <w:rPr>
          <w:rFonts w:ascii="Arial" w:eastAsia="Arial" w:hAnsi="Arial" w:cs="Arial"/>
          <w:color w:val="000000"/>
        </w:rPr>
        <w:t>e</w:t>
      </w:r>
      <w:r w:rsidR="00151F4C" w:rsidRPr="0098513C">
        <w:rPr>
          <w:rFonts w:ascii="Arial" w:eastAsia="Arial" w:hAnsi="Arial" w:cs="Arial"/>
          <w:color w:val="000000"/>
        </w:rPr>
        <w:t xml:space="preserve"> agrees that Licensor’s contact information including Licensor’s contact(s) email address, name and phone number and may be shared by Licensor to Licensor’s distributors and other channel partners for its lawful business purposes.  </w:t>
      </w:r>
    </w:p>
    <w:p w14:paraId="7649FF65" w14:textId="77777777" w:rsidR="00620B16" w:rsidRPr="00942AAB" w:rsidRDefault="00151F4C">
      <w:pPr>
        <w:widowControl/>
        <w:numPr>
          <w:ilvl w:val="1"/>
          <w:numId w:val="11"/>
        </w:numPr>
        <w:pBdr>
          <w:top w:val="nil"/>
          <w:left w:val="nil"/>
          <w:bottom w:val="nil"/>
          <w:right w:val="nil"/>
          <w:between w:val="nil"/>
        </w:pBdr>
        <w:tabs>
          <w:tab w:val="left" w:pos="-1440"/>
          <w:tab w:val="left" w:pos="-720"/>
          <w:tab w:val="left" w:pos="0"/>
          <w:tab w:val="left" w:pos="1170"/>
          <w:tab w:val="left" w:pos="2160"/>
        </w:tabs>
        <w:ind w:left="992" w:hanging="708"/>
        <w:jc w:val="both"/>
        <w:rPr>
          <w:rFonts w:ascii="Arial" w:eastAsia="Arial" w:hAnsi="Arial" w:cs="Arial"/>
          <w:color w:val="000000"/>
        </w:rPr>
      </w:pPr>
      <w:r w:rsidRPr="00942AAB">
        <w:rPr>
          <w:rFonts w:ascii="Arial" w:eastAsia="Arial" w:hAnsi="Arial" w:cs="Arial"/>
          <w:color w:val="000000"/>
        </w:rPr>
        <w:t xml:space="preserve">The illegality or invalidity of any part of this Agreement shall not affect the legality or validity of the remainder of it.  Any provision of the Agreement held to be to be excessively broad as to scope, activity, subject or otherwise so as to be unenforceable at law shall be constructed by limiting or reducing it so as to be enforceable to the maximum extent compatible with the applicable law then prevailing. </w:t>
      </w:r>
    </w:p>
    <w:p w14:paraId="0FD7BEB4" w14:textId="77777777" w:rsidR="00620B16" w:rsidRPr="00942AAB" w:rsidRDefault="00620B16">
      <w:pPr>
        <w:widowControl/>
        <w:ind w:left="992" w:hanging="708"/>
        <w:rPr>
          <w:rFonts w:ascii="Arial" w:eastAsia="Arial" w:hAnsi="Arial" w:cs="Arial"/>
        </w:rPr>
      </w:pPr>
    </w:p>
    <w:sectPr w:rsidR="00620B16" w:rsidRPr="00942AAB" w:rsidSect="008118A0">
      <w:headerReference w:type="default" r:id="rId8"/>
      <w:footerReference w:type="even" r:id="rId9"/>
      <w:footerReference w:type="default" r:id="rId10"/>
      <w:headerReference w:type="first" r:id="rId11"/>
      <w:footerReference w:type="first" r:id="rId12"/>
      <w:pgSz w:w="11906" w:h="16838"/>
      <w:pgMar w:top="1418" w:right="851" w:bottom="1418" w:left="851" w:header="851" w:footer="62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161A23" w14:textId="77777777" w:rsidR="00B3540D" w:rsidRDefault="00B3540D">
      <w:r>
        <w:separator/>
      </w:r>
    </w:p>
  </w:endnote>
  <w:endnote w:type="continuationSeparator" w:id="0">
    <w:p w14:paraId="03160CA6" w14:textId="77777777" w:rsidR="00B3540D" w:rsidRDefault="00B354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old">
    <w:panose1 w:val="020B07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EAE0DD" w14:textId="77777777" w:rsidR="000E0478" w:rsidRDefault="000E0478">
    <w:pPr>
      <w:pBdr>
        <w:top w:val="nil"/>
        <w:left w:val="nil"/>
        <w:bottom w:val="nil"/>
        <w:right w:val="nil"/>
        <w:between w:val="nil"/>
      </w:pBdr>
      <w:tabs>
        <w:tab w:val="center" w:pos="4153"/>
        <w:tab w:val="right" w:pos="8306"/>
      </w:tabs>
      <w:jc w:val="center"/>
      <w:rPr>
        <w:color w:val="000000"/>
      </w:rPr>
    </w:pPr>
    <w:r>
      <w:rPr>
        <w:color w:val="000000"/>
      </w:rPr>
      <w:fldChar w:fldCharType="begin"/>
    </w:r>
    <w:r>
      <w:rPr>
        <w:color w:val="000000"/>
      </w:rPr>
      <w:instrText>PAGE</w:instrText>
    </w:r>
    <w:r>
      <w:rPr>
        <w:color w:val="000000"/>
      </w:rPr>
      <w:fldChar w:fldCharType="end"/>
    </w:r>
  </w:p>
  <w:p w14:paraId="65C17079" w14:textId="77777777" w:rsidR="000E0478" w:rsidRDefault="000E0478">
    <w:pPr>
      <w:pBdr>
        <w:top w:val="nil"/>
        <w:left w:val="nil"/>
        <w:bottom w:val="nil"/>
        <w:right w:val="nil"/>
        <w:between w:val="nil"/>
      </w:pBdr>
      <w:tabs>
        <w:tab w:val="center" w:pos="4153"/>
        <w:tab w:val="right" w:pos="8306"/>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F6CC77" w14:textId="26853F88" w:rsidR="000E0478" w:rsidRDefault="000E0478">
    <w:pPr>
      <w:pBdr>
        <w:top w:val="nil"/>
        <w:left w:val="nil"/>
        <w:bottom w:val="nil"/>
        <w:right w:val="nil"/>
        <w:between w:val="nil"/>
      </w:pBdr>
      <w:tabs>
        <w:tab w:val="left" w:pos="4820"/>
        <w:tab w:val="left" w:pos="5103"/>
      </w:tabs>
      <w:ind w:right="-29"/>
      <w:rPr>
        <w:color w:val="000000"/>
      </w:rPr>
    </w:pPr>
    <w:r>
      <w:rPr>
        <w:color w:val="000000"/>
      </w:rPr>
      <w:t xml:space="preserve">IOTech </w:t>
    </w:r>
    <w:r w:rsidR="00733C40">
      <w:rPr>
        <w:color w:val="000000"/>
      </w:rPr>
      <w:t xml:space="preserve">Edge Expert </w:t>
    </w:r>
    <w:r w:rsidR="00140E00">
      <w:rPr>
        <w:color w:val="000000"/>
      </w:rPr>
      <w:t xml:space="preserve">SDK Source Code </w:t>
    </w:r>
    <w:r w:rsidR="004862AB">
      <w:rPr>
        <w:color w:val="000000"/>
      </w:rPr>
      <w:t>Licence</w:t>
    </w:r>
    <w:r w:rsidR="0032162C">
      <w:rPr>
        <w:color w:val="000000"/>
      </w:rPr>
      <w:t xml:space="preserve"> </w:t>
    </w:r>
    <w:r>
      <w:rPr>
        <w:color w:val="000000"/>
      </w:rPr>
      <w:t xml:space="preserve">Agreement </w:t>
    </w:r>
    <w:r>
      <w:t xml:space="preserve">                          </w:t>
    </w:r>
    <w:r>
      <w:rPr>
        <w:color w:val="000000"/>
      </w:rPr>
      <w:t xml:space="preserve"> </w:t>
    </w: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r>
      <w:rPr>
        <w:color w:val="000000"/>
      </w:rPr>
      <w:t xml:space="preserve"> of </w:t>
    </w:r>
    <w:r>
      <w:rPr>
        <w:color w:val="000000"/>
      </w:rPr>
      <w:fldChar w:fldCharType="begin"/>
    </w:r>
    <w:r>
      <w:rPr>
        <w:color w:val="000000"/>
      </w:rPr>
      <w:instrText>NUMPAGES</w:instrText>
    </w:r>
    <w:r>
      <w:rPr>
        <w:color w:val="000000"/>
      </w:rPr>
      <w:fldChar w:fldCharType="separate"/>
    </w:r>
    <w:r>
      <w:rPr>
        <w:noProof/>
        <w:color w:val="000000"/>
      </w:rPr>
      <w:t>1</w:t>
    </w:r>
    <w:r>
      <w:rPr>
        <w:color w:val="000000"/>
      </w:rPr>
      <w:fldChar w:fldCharType="end"/>
    </w:r>
    <w:r>
      <w:rPr>
        <w:color w:val="000000"/>
      </w:rPr>
      <w:tab/>
      <w:t xml:space="preserve">                       Rev </w:t>
    </w:r>
    <w:r w:rsidR="00140E00">
      <w:rPr>
        <w:color w:val="000000"/>
      </w:rPr>
      <w:t>1</w:t>
    </w:r>
    <w:r>
      <w:rPr>
        <w:color w:val="000000"/>
      </w:rPr>
      <w:t>.</w:t>
    </w:r>
    <w:r w:rsidR="00140E00">
      <w:t>0</w:t>
    </w:r>
    <w:r>
      <w:rPr>
        <w:color w:val="000000"/>
      </w:rPr>
      <w:t xml:space="preserve"> </w:t>
    </w:r>
    <w:r w:rsidR="008827BE">
      <w:rPr>
        <w:color w:val="000000"/>
      </w:rPr>
      <w:t>22</w:t>
    </w:r>
    <w:r w:rsidR="008827BE" w:rsidRPr="008827BE">
      <w:rPr>
        <w:color w:val="000000"/>
        <w:vertAlign w:val="superscript"/>
      </w:rPr>
      <w:t>nd</w:t>
    </w:r>
    <w:r w:rsidR="008827BE">
      <w:rPr>
        <w:color w:val="000000"/>
      </w:rPr>
      <w:t xml:space="preserve"> Ma</w:t>
    </w:r>
    <w:r>
      <w:rPr>
        <w:color w:val="000000"/>
      </w:rPr>
      <w:t>y</w:t>
    </w:r>
    <w:r>
      <w:t xml:space="preserve"> </w:t>
    </w:r>
    <w:r>
      <w:rPr>
        <w:color w:val="000000"/>
      </w:rPr>
      <w:t>2020</w:t>
    </w:r>
    <w:r>
      <w:rPr>
        <w:color w:val="000000"/>
      </w:rPr>
      <w:tab/>
      <w:t xml:space="preserve"> </w:t>
    </w:r>
  </w:p>
  <w:p w14:paraId="320EC620" w14:textId="77777777" w:rsidR="000E0478" w:rsidRDefault="000E0478">
    <w:pPr>
      <w:pBdr>
        <w:top w:val="nil"/>
        <w:left w:val="nil"/>
        <w:bottom w:val="nil"/>
        <w:right w:val="nil"/>
        <w:between w:val="nil"/>
      </w:pBdr>
      <w:tabs>
        <w:tab w:val="left" w:pos="4820"/>
        <w:tab w:val="left" w:pos="5103"/>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E7AFFC" w14:textId="4DD78874" w:rsidR="000E0478" w:rsidRDefault="004862AB">
    <w:pPr>
      <w:pBdr>
        <w:top w:val="nil"/>
        <w:left w:val="nil"/>
        <w:bottom w:val="nil"/>
        <w:right w:val="nil"/>
        <w:between w:val="nil"/>
      </w:pBdr>
      <w:tabs>
        <w:tab w:val="left" w:pos="4820"/>
        <w:tab w:val="left" w:pos="5103"/>
        <w:tab w:val="right" w:pos="8505"/>
      </w:tabs>
      <w:ind w:right="-29"/>
      <w:rPr>
        <w:color w:val="000000"/>
      </w:rPr>
    </w:pPr>
    <w:proofErr w:type="spellStart"/>
    <w:r>
      <w:rPr>
        <w:color w:val="000000"/>
      </w:rPr>
      <w:t>Licence</w:t>
    </w:r>
    <w:r w:rsidR="000E0478">
      <w:rPr>
        <w:color w:val="000000"/>
      </w:rPr>
      <w:t>terms</w:t>
    </w:r>
    <w:proofErr w:type="spellEnd"/>
    <w:r w:rsidR="000E0478">
      <w:rPr>
        <w:color w:val="000000"/>
      </w:rPr>
      <w:tab/>
    </w:r>
    <w:r w:rsidR="000E0478">
      <w:rPr>
        <w:color w:val="000000"/>
      </w:rPr>
      <w:tab/>
      <w:t xml:space="preserve"> </w:t>
    </w:r>
    <w:r w:rsidR="000E0478">
      <w:rPr>
        <w:color w:val="000000"/>
      </w:rPr>
      <w:fldChar w:fldCharType="begin"/>
    </w:r>
    <w:r w:rsidR="000E0478">
      <w:rPr>
        <w:color w:val="000000"/>
      </w:rPr>
      <w:instrText>PAGE</w:instrText>
    </w:r>
    <w:r w:rsidR="000E0478">
      <w:rPr>
        <w:color w:val="000000"/>
      </w:rPr>
      <w:fldChar w:fldCharType="end"/>
    </w:r>
    <w:r w:rsidR="000E0478">
      <w:rPr>
        <w:color w:val="000000"/>
      </w:rPr>
      <w:t xml:space="preserve"> of </w:t>
    </w:r>
    <w:r w:rsidR="000E0478">
      <w:rPr>
        <w:color w:val="000000"/>
      </w:rPr>
      <w:fldChar w:fldCharType="begin"/>
    </w:r>
    <w:r w:rsidR="000E0478">
      <w:rPr>
        <w:color w:val="000000"/>
      </w:rPr>
      <w:instrText>NUMPAGES</w:instrText>
    </w:r>
    <w:r w:rsidR="000E0478">
      <w:rPr>
        <w:color w:val="000000"/>
      </w:rPr>
      <w:fldChar w:fldCharType="separate"/>
    </w:r>
    <w:r w:rsidR="000E0478">
      <w:rPr>
        <w:noProof/>
        <w:color w:val="000000"/>
      </w:rPr>
      <w:t>1</w:t>
    </w:r>
    <w:r w:rsidR="000E0478">
      <w:rPr>
        <w:color w:val="000000"/>
      </w:rPr>
      <w:fldChar w:fldCharType="end"/>
    </w:r>
    <w:r w:rsidR="000E0478">
      <w:rPr>
        <w:color w:val="000000"/>
      </w:rPr>
      <w:tab/>
      <w:t xml:space="preserve">    </w:t>
    </w:r>
    <w:r w:rsidR="000E0478">
      <w:rPr>
        <w:color w:val="000000"/>
      </w:rPr>
      <w:tab/>
      <w:t>Rev 2.6 4</w:t>
    </w:r>
    <w:r w:rsidR="000E0478">
      <w:rPr>
        <w:color w:val="000000"/>
        <w:vertAlign w:val="superscript"/>
      </w:rPr>
      <w:t>th</w:t>
    </w:r>
    <w:r w:rsidR="000E0478">
      <w:rPr>
        <w:color w:val="000000"/>
      </w:rPr>
      <w:t xml:space="preserve"> July 08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5D4EB1" w14:textId="77777777" w:rsidR="00B3540D" w:rsidRDefault="00B3540D">
      <w:r>
        <w:separator/>
      </w:r>
    </w:p>
  </w:footnote>
  <w:footnote w:type="continuationSeparator" w:id="0">
    <w:p w14:paraId="263BA073" w14:textId="77777777" w:rsidR="00B3540D" w:rsidRDefault="00B354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D9E65E" w14:textId="77777777" w:rsidR="000E0478" w:rsidRDefault="000E0478">
    <w:pPr>
      <w:pBdr>
        <w:top w:val="nil"/>
        <w:left w:val="nil"/>
        <w:bottom w:val="nil"/>
        <w:right w:val="nil"/>
        <w:between w:val="nil"/>
      </w:pBdr>
      <w:tabs>
        <w:tab w:val="center" w:pos="4153"/>
        <w:tab w:val="right" w:pos="8306"/>
      </w:tabs>
      <w:jc w:val="center"/>
      <w:rPr>
        <w:b/>
        <w:color w:val="000000"/>
      </w:rPr>
    </w:pPr>
    <w:r>
      <w:rPr>
        <w:noProof/>
        <w:color w:val="000000"/>
      </w:rPr>
      <w:drawing>
        <wp:inline distT="0" distB="0" distL="0" distR="0" wp14:anchorId="20B3F69B" wp14:editId="3308663C">
          <wp:extent cx="2181225" cy="7620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2181225" cy="762000"/>
                  </a:xfrm>
                  <a:prstGeom prst="rect">
                    <a:avLst/>
                  </a:prstGeom>
                  <a:ln/>
                </pic:spPr>
              </pic:pic>
            </a:graphicData>
          </a:graphic>
        </wp:inline>
      </w:drawing>
    </w:r>
  </w:p>
  <w:p w14:paraId="4FAFE9F8" w14:textId="2A814793" w:rsidR="00A81F81" w:rsidRDefault="00942AAB">
    <w:pPr>
      <w:tabs>
        <w:tab w:val="center" w:pos="4153"/>
        <w:tab w:val="right" w:pos="8306"/>
      </w:tabs>
      <w:jc w:val="center"/>
      <w:rPr>
        <w:rFonts w:ascii="Courier New" w:eastAsia="Courier New" w:hAnsi="Courier New" w:cs="Courier New"/>
        <w:b/>
        <w:sz w:val="36"/>
        <w:szCs w:val="36"/>
      </w:rPr>
    </w:pPr>
    <w:bookmarkStart w:id="8" w:name="_3znysh7" w:colFirst="0" w:colLast="0"/>
    <w:bookmarkEnd w:id="8"/>
    <w:r w:rsidRPr="00942AAB">
      <w:rPr>
        <w:rFonts w:ascii="Courier New" w:eastAsia="Courier New" w:hAnsi="Courier New" w:cs="Courier New"/>
        <w:b/>
        <w:sz w:val="36"/>
        <w:szCs w:val="36"/>
      </w:rPr>
      <w:t>Edge X</w:t>
    </w:r>
    <w:r w:rsidR="001C798D">
      <w:rPr>
        <w:rFonts w:ascii="Courier New" w:eastAsia="Courier New" w:hAnsi="Courier New" w:cs="Courier New"/>
        <w:b/>
        <w:sz w:val="36"/>
        <w:szCs w:val="36"/>
      </w:rPr>
      <w:t>pert</w:t>
    </w:r>
    <w:r w:rsidRPr="00942AAB">
      <w:rPr>
        <w:rFonts w:ascii="Courier New" w:eastAsia="Courier New" w:hAnsi="Courier New" w:cs="Courier New"/>
        <w:b/>
        <w:sz w:val="36"/>
        <w:szCs w:val="36"/>
      </w:rPr>
      <w:t xml:space="preserve"> SDK</w:t>
    </w:r>
  </w:p>
  <w:p w14:paraId="7E67A0FA" w14:textId="4F6D28F0" w:rsidR="000E0478" w:rsidRPr="00942AAB" w:rsidRDefault="00942AAB">
    <w:pPr>
      <w:tabs>
        <w:tab w:val="center" w:pos="4153"/>
        <w:tab w:val="right" w:pos="8306"/>
      </w:tabs>
      <w:jc w:val="center"/>
      <w:rPr>
        <w:rFonts w:ascii="Courier New" w:eastAsia="Courier New" w:hAnsi="Courier New" w:cs="Courier New"/>
        <w:b/>
        <w:sz w:val="36"/>
        <w:szCs w:val="36"/>
      </w:rPr>
    </w:pPr>
    <w:r w:rsidRPr="00942AAB">
      <w:rPr>
        <w:rFonts w:ascii="Courier New" w:eastAsia="Courier New" w:hAnsi="Courier New" w:cs="Courier New"/>
        <w:b/>
        <w:sz w:val="36"/>
        <w:szCs w:val="36"/>
      </w:rPr>
      <w:t xml:space="preserve"> </w:t>
    </w:r>
    <w:r w:rsidR="000E0478" w:rsidRPr="00942AAB">
      <w:rPr>
        <w:rFonts w:ascii="Courier New" w:eastAsia="Courier New" w:hAnsi="Courier New" w:cs="Courier New"/>
        <w:b/>
        <w:sz w:val="36"/>
        <w:szCs w:val="36"/>
      </w:rPr>
      <w:t xml:space="preserve">Software </w:t>
    </w:r>
    <w:r w:rsidR="001C798D">
      <w:rPr>
        <w:rFonts w:ascii="Courier New" w:eastAsia="Courier New" w:hAnsi="Courier New" w:cs="Courier New"/>
        <w:b/>
        <w:sz w:val="36"/>
        <w:szCs w:val="36"/>
      </w:rPr>
      <w:t xml:space="preserve">Source Code </w:t>
    </w:r>
    <w:r w:rsidR="004862AB">
      <w:rPr>
        <w:rFonts w:ascii="Courier New" w:eastAsia="Courier New" w:hAnsi="Courier New" w:cs="Courier New"/>
        <w:b/>
        <w:sz w:val="36"/>
        <w:szCs w:val="36"/>
      </w:rPr>
      <w:t>Licence</w:t>
    </w:r>
    <w:r w:rsidRPr="00942AAB">
      <w:rPr>
        <w:rFonts w:ascii="Courier New" w:eastAsia="Courier New" w:hAnsi="Courier New" w:cs="Courier New"/>
        <w:b/>
        <w:sz w:val="36"/>
        <w:szCs w:val="36"/>
      </w:rPr>
      <w:t xml:space="preserve"> </w:t>
    </w:r>
    <w:r w:rsidR="000E0478" w:rsidRPr="00942AAB">
      <w:rPr>
        <w:rFonts w:ascii="Courier New" w:eastAsia="Courier New" w:hAnsi="Courier New" w:cs="Courier New"/>
        <w:b/>
        <w:sz w:val="36"/>
        <w:szCs w:val="36"/>
      </w:rPr>
      <w:t>Agreement</w:t>
    </w:r>
  </w:p>
  <w:p w14:paraId="68978856" w14:textId="77777777" w:rsidR="000E0478" w:rsidRDefault="000E0478">
    <w:pPr>
      <w:pBdr>
        <w:top w:val="nil"/>
        <w:left w:val="nil"/>
        <w:bottom w:val="nil"/>
        <w:right w:val="nil"/>
        <w:between w:val="nil"/>
      </w:pBdr>
      <w:tabs>
        <w:tab w:val="center" w:pos="4153"/>
        <w:tab w:val="right" w:pos="8306"/>
      </w:tabs>
      <w:jc w:val="center"/>
      <w:rPr>
        <w:b/>
        <w:color w:val="000000"/>
      </w:rPr>
    </w:pPr>
  </w:p>
  <w:p w14:paraId="18562C47" w14:textId="77777777" w:rsidR="000E0478" w:rsidRDefault="000E0478">
    <w:pPr>
      <w:pBdr>
        <w:top w:val="nil"/>
        <w:left w:val="nil"/>
        <w:bottom w:val="nil"/>
        <w:right w:val="nil"/>
        <w:between w:val="nil"/>
      </w:pBdr>
      <w:tabs>
        <w:tab w:val="center" w:pos="4153"/>
        <w:tab w:val="right" w:pos="8306"/>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A4FB38" w14:textId="7F7A3D31" w:rsidR="000E0478" w:rsidRDefault="000E0478">
    <w:pPr>
      <w:pBdr>
        <w:top w:val="nil"/>
        <w:left w:val="nil"/>
        <w:bottom w:val="nil"/>
        <w:right w:val="nil"/>
        <w:between w:val="nil"/>
      </w:pBdr>
      <w:tabs>
        <w:tab w:val="center" w:pos="4153"/>
        <w:tab w:val="right" w:pos="8306"/>
      </w:tabs>
      <w:jc w:val="center"/>
      <w:rPr>
        <w:b/>
        <w:color w:val="000000"/>
      </w:rPr>
    </w:pPr>
    <w:r>
      <w:rPr>
        <w:b/>
        <w:color w:val="000000"/>
      </w:rPr>
      <w:t xml:space="preserve">SOFTWARE </w:t>
    </w:r>
    <w:r w:rsidR="004862AB">
      <w:rPr>
        <w:b/>
        <w:color w:val="000000"/>
      </w:rPr>
      <w:t>LICENCE</w:t>
    </w:r>
    <w:r>
      <w:rPr>
        <w:b/>
        <w:color w:val="000000"/>
      </w:rPr>
      <w:t xml:space="preserve"> AGREEMENT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D34E76"/>
    <w:multiLevelType w:val="multilevel"/>
    <w:tmpl w:val="7B143810"/>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720" w:hanging="72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 w15:restartNumberingAfterBreak="0">
    <w:nsid w:val="0150106A"/>
    <w:multiLevelType w:val="multilevel"/>
    <w:tmpl w:val="369A2DD4"/>
    <w:lvl w:ilvl="0">
      <w:start w:val="1"/>
      <w:numFmt w:val="decimal"/>
      <w:lvlText w:val="%1."/>
      <w:lvlJc w:val="left"/>
      <w:pPr>
        <w:tabs>
          <w:tab w:val="num" w:pos="360"/>
        </w:tabs>
        <w:ind w:left="360" w:hanging="360"/>
      </w:pPr>
    </w:lvl>
    <w:lvl w:ilvl="1">
      <w:start w:val="2"/>
      <w:numFmt w:val="decimal"/>
      <w:isLgl/>
      <w:lvlText w:val="%1.%2"/>
      <w:lvlJc w:val="left"/>
      <w:pPr>
        <w:ind w:left="989" w:hanging="705"/>
      </w:pPr>
      <w:rPr>
        <w:rFonts w:hint="default"/>
      </w:rPr>
    </w:lvl>
    <w:lvl w:ilvl="2">
      <w:start w:val="1"/>
      <w:numFmt w:val="decimal"/>
      <w:isLgl/>
      <w:lvlText w:val="%1.%2.%3"/>
      <w:lvlJc w:val="left"/>
      <w:pPr>
        <w:ind w:left="1288" w:hanging="720"/>
      </w:pPr>
      <w:rPr>
        <w:rFonts w:hint="default"/>
      </w:rPr>
    </w:lvl>
    <w:lvl w:ilvl="3">
      <w:start w:val="1"/>
      <w:numFmt w:val="decimal"/>
      <w:isLgl/>
      <w:lvlText w:val="%1.%2.%3.%4"/>
      <w:lvlJc w:val="left"/>
      <w:pPr>
        <w:ind w:left="1572" w:hanging="720"/>
      </w:pPr>
      <w:rPr>
        <w:rFonts w:hint="default"/>
      </w:rPr>
    </w:lvl>
    <w:lvl w:ilvl="4">
      <w:start w:val="1"/>
      <w:numFmt w:val="decimal"/>
      <w:isLgl/>
      <w:lvlText w:val="%1.%2.%3.%4.%5"/>
      <w:lvlJc w:val="left"/>
      <w:pPr>
        <w:ind w:left="1856" w:hanging="720"/>
      </w:pPr>
      <w:rPr>
        <w:rFonts w:hint="default"/>
      </w:rPr>
    </w:lvl>
    <w:lvl w:ilvl="5">
      <w:start w:val="1"/>
      <w:numFmt w:val="decimal"/>
      <w:isLgl/>
      <w:lvlText w:val="%1.%2.%3.%4.%5.%6"/>
      <w:lvlJc w:val="left"/>
      <w:pPr>
        <w:ind w:left="2500" w:hanging="1080"/>
      </w:pPr>
      <w:rPr>
        <w:rFonts w:hint="default"/>
      </w:rPr>
    </w:lvl>
    <w:lvl w:ilvl="6">
      <w:start w:val="1"/>
      <w:numFmt w:val="decimal"/>
      <w:isLgl/>
      <w:lvlText w:val="%1.%2.%3.%4.%5.%6.%7"/>
      <w:lvlJc w:val="left"/>
      <w:pPr>
        <w:ind w:left="2784" w:hanging="1080"/>
      </w:pPr>
      <w:rPr>
        <w:rFonts w:hint="default"/>
      </w:rPr>
    </w:lvl>
    <w:lvl w:ilvl="7">
      <w:start w:val="1"/>
      <w:numFmt w:val="decimal"/>
      <w:isLgl/>
      <w:lvlText w:val="%1.%2.%3.%4.%5.%6.%7.%8"/>
      <w:lvlJc w:val="left"/>
      <w:pPr>
        <w:ind w:left="3428" w:hanging="1440"/>
      </w:pPr>
      <w:rPr>
        <w:rFonts w:hint="default"/>
      </w:rPr>
    </w:lvl>
    <w:lvl w:ilvl="8">
      <w:start w:val="1"/>
      <w:numFmt w:val="decimal"/>
      <w:isLgl/>
      <w:lvlText w:val="%1.%2.%3.%4.%5.%6.%7.%8.%9"/>
      <w:lvlJc w:val="left"/>
      <w:pPr>
        <w:ind w:left="3712" w:hanging="1440"/>
      </w:pPr>
      <w:rPr>
        <w:rFonts w:hint="default"/>
      </w:rPr>
    </w:lvl>
  </w:abstractNum>
  <w:abstractNum w:abstractNumId="2" w15:restartNumberingAfterBreak="0">
    <w:nsid w:val="0344089C"/>
    <w:multiLevelType w:val="multilevel"/>
    <w:tmpl w:val="DABE3BE2"/>
    <w:lvl w:ilvl="0">
      <w:start w:val="15"/>
      <w:numFmt w:val="decimal"/>
      <w:lvlText w:val="%1"/>
      <w:lvlJc w:val="left"/>
      <w:pPr>
        <w:ind w:left="643" w:hanging="360"/>
      </w:pPr>
      <w:rPr>
        <w:b/>
      </w:rPr>
    </w:lvl>
    <w:lvl w:ilvl="1">
      <w:start w:val="1"/>
      <w:numFmt w:val="decimal"/>
      <w:lvlText w:val="%1.%2"/>
      <w:lvlJc w:val="left"/>
      <w:pPr>
        <w:ind w:left="658" w:hanging="375"/>
      </w:pPr>
    </w:lvl>
    <w:lvl w:ilvl="2">
      <w:start w:val="1"/>
      <w:numFmt w:val="decimal"/>
      <w:lvlText w:val="%1.%2.%3"/>
      <w:lvlJc w:val="left"/>
      <w:pPr>
        <w:ind w:left="1003" w:hanging="720"/>
      </w:pPr>
    </w:lvl>
    <w:lvl w:ilvl="3">
      <w:start w:val="1"/>
      <w:numFmt w:val="decimal"/>
      <w:lvlText w:val="%1.%2.%3.%4"/>
      <w:lvlJc w:val="left"/>
      <w:pPr>
        <w:ind w:left="1003" w:hanging="720"/>
      </w:pPr>
    </w:lvl>
    <w:lvl w:ilvl="4">
      <w:start w:val="1"/>
      <w:numFmt w:val="decimal"/>
      <w:lvlText w:val="%1.%2.%3.%4.%5"/>
      <w:lvlJc w:val="left"/>
      <w:pPr>
        <w:ind w:left="1363" w:hanging="1080"/>
      </w:pPr>
    </w:lvl>
    <w:lvl w:ilvl="5">
      <w:start w:val="1"/>
      <w:numFmt w:val="decimal"/>
      <w:lvlText w:val="%1.%2.%3.%4.%5.%6"/>
      <w:lvlJc w:val="left"/>
      <w:pPr>
        <w:ind w:left="1363" w:hanging="1080"/>
      </w:pPr>
    </w:lvl>
    <w:lvl w:ilvl="6">
      <w:start w:val="1"/>
      <w:numFmt w:val="decimal"/>
      <w:lvlText w:val="%1.%2.%3.%4.%5.%6.%7"/>
      <w:lvlJc w:val="left"/>
      <w:pPr>
        <w:ind w:left="1723" w:hanging="1440"/>
      </w:pPr>
    </w:lvl>
    <w:lvl w:ilvl="7">
      <w:start w:val="1"/>
      <w:numFmt w:val="decimal"/>
      <w:lvlText w:val="%1.%2.%3.%4.%5.%6.%7.%8"/>
      <w:lvlJc w:val="left"/>
      <w:pPr>
        <w:ind w:left="1723" w:hanging="1440"/>
      </w:pPr>
    </w:lvl>
    <w:lvl w:ilvl="8">
      <w:start w:val="1"/>
      <w:numFmt w:val="decimal"/>
      <w:lvlText w:val="%1.%2.%3.%4.%5.%6.%7.%8.%9"/>
      <w:lvlJc w:val="left"/>
      <w:pPr>
        <w:ind w:left="2083" w:hanging="1800"/>
      </w:pPr>
    </w:lvl>
  </w:abstractNum>
  <w:abstractNum w:abstractNumId="3" w15:restartNumberingAfterBreak="0">
    <w:nsid w:val="07685897"/>
    <w:multiLevelType w:val="multilevel"/>
    <w:tmpl w:val="C6702C96"/>
    <w:lvl w:ilvl="0">
      <w:start w:val="4"/>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720" w:hanging="72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4" w15:restartNumberingAfterBreak="0">
    <w:nsid w:val="10792883"/>
    <w:multiLevelType w:val="hybridMultilevel"/>
    <w:tmpl w:val="C16E536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5" w15:restartNumberingAfterBreak="0">
    <w:nsid w:val="15952B3D"/>
    <w:multiLevelType w:val="multilevel"/>
    <w:tmpl w:val="69E85006"/>
    <w:lvl w:ilvl="0">
      <w:start w:val="6"/>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360" w:hanging="360"/>
      </w:pPr>
    </w:lvl>
    <w:lvl w:ilvl="3">
      <w:start w:val="1"/>
      <w:numFmt w:val="decimal"/>
      <w:lvlText w:val="%1.%2.%3.%4"/>
      <w:lvlJc w:val="left"/>
      <w:pPr>
        <w:ind w:left="720" w:hanging="720"/>
      </w:pPr>
    </w:lvl>
    <w:lvl w:ilvl="4">
      <w:start w:val="1"/>
      <w:numFmt w:val="decimal"/>
      <w:lvlText w:val="%1.%2.%3.%4.%5"/>
      <w:lvlJc w:val="left"/>
      <w:pPr>
        <w:ind w:left="720" w:hanging="72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080" w:hanging="1080"/>
      </w:pPr>
    </w:lvl>
    <w:lvl w:ilvl="8">
      <w:start w:val="1"/>
      <w:numFmt w:val="decimal"/>
      <w:lvlText w:val="%1.%2.%3.%4.%5.%6.%7.%8.%9"/>
      <w:lvlJc w:val="left"/>
      <w:pPr>
        <w:ind w:left="1440" w:hanging="1440"/>
      </w:pPr>
    </w:lvl>
  </w:abstractNum>
  <w:abstractNum w:abstractNumId="6" w15:restartNumberingAfterBreak="0">
    <w:nsid w:val="192C6824"/>
    <w:multiLevelType w:val="multilevel"/>
    <w:tmpl w:val="2DE87E24"/>
    <w:lvl w:ilvl="0">
      <w:start w:val="3"/>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7" w15:restartNumberingAfterBreak="0">
    <w:nsid w:val="1A415B42"/>
    <w:multiLevelType w:val="multilevel"/>
    <w:tmpl w:val="708ADBE6"/>
    <w:lvl w:ilvl="0">
      <w:start w:val="1"/>
      <w:numFmt w:val="decimal"/>
      <w:lvlText w:val="%1."/>
      <w:lvlJc w:val="left"/>
      <w:pPr>
        <w:ind w:left="720" w:hanging="360"/>
      </w:pPr>
    </w:lvl>
    <w:lvl w:ilvl="1">
      <w:start w:val="4"/>
      <w:numFmt w:val="decimal"/>
      <w:lvlText w:val="%1.%2"/>
      <w:lvlJc w:val="left"/>
      <w:pPr>
        <w:ind w:left="1155" w:hanging="435"/>
      </w:pPr>
    </w:lvl>
    <w:lvl w:ilvl="2">
      <w:start w:val="1"/>
      <w:numFmt w:val="decimal"/>
      <w:lvlText w:val="%1.%2.%3"/>
      <w:lvlJc w:val="left"/>
      <w:pPr>
        <w:ind w:left="1800" w:hanging="720"/>
      </w:pPr>
    </w:lvl>
    <w:lvl w:ilvl="3">
      <w:start w:val="1"/>
      <w:numFmt w:val="decimal"/>
      <w:lvlText w:val="%1.%2.%3.%4"/>
      <w:lvlJc w:val="left"/>
      <w:pPr>
        <w:ind w:left="2160" w:hanging="720"/>
      </w:pPr>
    </w:lvl>
    <w:lvl w:ilvl="4">
      <w:start w:val="1"/>
      <w:numFmt w:val="decimal"/>
      <w:lvlText w:val="%1.%2.%3.%4.%5"/>
      <w:lvlJc w:val="left"/>
      <w:pPr>
        <w:ind w:left="2880" w:hanging="1080"/>
      </w:pPr>
    </w:lvl>
    <w:lvl w:ilvl="5">
      <w:start w:val="1"/>
      <w:numFmt w:val="decimal"/>
      <w:lvlText w:val="%1.%2.%3.%4.%5.%6"/>
      <w:lvlJc w:val="left"/>
      <w:pPr>
        <w:ind w:left="3240" w:hanging="1080"/>
      </w:pPr>
    </w:lvl>
    <w:lvl w:ilvl="6">
      <w:start w:val="1"/>
      <w:numFmt w:val="decimal"/>
      <w:lvlText w:val="%1.%2.%3.%4.%5.%6.%7"/>
      <w:lvlJc w:val="left"/>
      <w:pPr>
        <w:ind w:left="3960" w:hanging="1440"/>
      </w:pPr>
    </w:lvl>
    <w:lvl w:ilvl="7">
      <w:start w:val="1"/>
      <w:numFmt w:val="decimal"/>
      <w:lvlText w:val="%1.%2.%3.%4.%5.%6.%7.%8"/>
      <w:lvlJc w:val="left"/>
      <w:pPr>
        <w:ind w:left="4320" w:hanging="1440"/>
      </w:pPr>
    </w:lvl>
    <w:lvl w:ilvl="8">
      <w:start w:val="1"/>
      <w:numFmt w:val="decimal"/>
      <w:lvlText w:val="%1.%2.%3.%4.%5.%6.%7.%8.%9"/>
      <w:lvlJc w:val="left"/>
      <w:pPr>
        <w:ind w:left="5040" w:hanging="1800"/>
      </w:pPr>
    </w:lvl>
  </w:abstractNum>
  <w:abstractNum w:abstractNumId="8" w15:restartNumberingAfterBreak="0">
    <w:nsid w:val="1CA77493"/>
    <w:multiLevelType w:val="hybridMultilevel"/>
    <w:tmpl w:val="EBB8B998"/>
    <w:lvl w:ilvl="0" w:tplc="B58EB7F0">
      <w:start w:val="1"/>
      <w:numFmt w:val="lowerLetter"/>
      <w:lvlText w:val="(%1)"/>
      <w:lvlJc w:val="left"/>
      <w:pPr>
        <w:ind w:left="1920" w:hanging="360"/>
      </w:pPr>
    </w:lvl>
    <w:lvl w:ilvl="1" w:tplc="08090019">
      <w:start w:val="1"/>
      <w:numFmt w:val="lowerLetter"/>
      <w:lvlText w:val="%2."/>
      <w:lvlJc w:val="left"/>
      <w:pPr>
        <w:ind w:left="2640" w:hanging="360"/>
      </w:pPr>
    </w:lvl>
    <w:lvl w:ilvl="2" w:tplc="0809001B">
      <w:start w:val="1"/>
      <w:numFmt w:val="lowerRoman"/>
      <w:lvlText w:val="%3."/>
      <w:lvlJc w:val="right"/>
      <w:pPr>
        <w:ind w:left="3360" w:hanging="180"/>
      </w:pPr>
    </w:lvl>
    <w:lvl w:ilvl="3" w:tplc="0809000F">
      <w:start w:val="1"/>
      <w:numFmt w:val="decimal"/>
      <w:lvlText w:val="%4."/>
      <w:lvlJc w:val="left"/>
      <w:pPr>
        <w:ind w:left="4080" w:hanging="360"/>
      </w:pPr>
    </w:lvl>
    <w:lvl w:ilvl="4" w:tplc="08090019">
      <w:start w:val="1"/>
      <w:numFmt w:val="lowerLetter"/>
      <w:lvlText w:val="%5."/>
      <w:lvlJc w:val="left"/>
      <w:pPr>
        <w:ind w:left="4800" w:hanging="360"/>
      </w:pPr>
    </w:lvl>
    <w:lvl w:ilvl="5" w:tplc="0809001B">
      <w:start w:val="1"/>
      <w:numFmt w:val="lowerRoman"/>
      <w:lvlText w:val="%6."/>
      <w:lvlJc w:val="right"/>
      <w:pPr>
        <w:ind w:left="5520" w:hanging="180"/>
      </w:pPr>
    </w:lvl>
    <w:lvl w:ilvl="6" w:tplc="0809000F">
      <w:start w:val="1"/>
      <w:numFmt w:val="decimal"/>
      <w:lvlText w:val="%7."/>
      <w:lvlJc w:val="left"/>
      <w:pPr>
        <w:ind w:left="6240" w:hanging="360"/>
      </w:pPr>
    </w:lvl>
    <w:lvl w:ilvl="7" w:tplc="08090019">
      <w:start w:val="1"/>
      <w:numFmt w:val="lowerLetter"/>
      <w:lvlText w:val="%8."/>
      <w:lvlJc w:val="left"/>
      <w:pPr>
        <w:ind w:left="6960" w:hanging="360"/>
      </w:pPr>
    </w:lvl>
    <w:lvl w:ilvl="8" w:tplc="0809001B">
      <w:start w:val="1"/>
      <w:numFmt w:val="lowerRoman"/>
      <w:lvlText w:val="%9."/>
      <w:lvlJc w:val="right"/>
      <w:pPr>
        <w:ind w:left="7680" w:hanging="180"/>
      </w:pPr>
    </w:lvl>
  </w:abstractNum>
  <w:abstractNum w:abstractNumId="9" w15:restartNumberingAfterBreak="0">
    <w:nsid w:val="1D877DC3"/>
    <w:multiLevelType w:val="multilevel"/>
    <w:tmpl w:val="0560A7FC"/>
    <w:lvl w:ilvl="0">
      <w:start w:val="4"/>
      <w:numFmt w:val="decimal"/>
      <w:lvlText w:val="%1"/>
      <w:lvlJc w:val="left"/>
      <w:pPr>
        <w:ind w:left="705" w:hanging="705"/>
      </w:pPr>
    </w:lvl>
    <w:lvl w:ilvl="1">
      <w:start w:val="3"/>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720" w:hanging="72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0" w15:restartNumberingAfterBreak="0">
    <w:nsid w:val="1DFF7AF2"/>
    <w:multiLevelType w:val="hybridMultilevel"/>
    <w:tmpl w:val="CE902890"/>
    <w:lvl w:ilvl="0" w:tplc="95C2BDFE">
      <w:start w:val="1"/>
      <w:numFmt w:val="decimal"/>
      <w:lvlText w:val="1.%1 "/>
      <w:lvlJc w:val="left"/>
      <w:pPr>
        <w:tabs>
          <w:tab w:val="num" w:pos="900"/>
        </w:tabs>
        <w:ind w:left="900" w:hanging="360"/>
      </w:pPr>
      <w:rPr>
        <w:rFonts w:ascii="Times New Roman" w:hAnsi="Times New Roman" w:cs="Times New Roman" w:hint="default"/>
        <w:b w:val="0"/>
        <w:i w:val="0"/>
        <w:strike w:val="0"/>
        <w:dstrike w:val="0"/>
        <w:sz w:val="20"/>
        <w:u w:val="none"/>
        <w:effect w:val="no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58C3301"/>
    <w:multiLevelType w:val="hybridMultilevel"/>
    <w:tmpl w:val="D9F05D0C"/>
    <w:lvl w:ilvl="0" w:tplc="95C2BDFE">
      <w:start w:val="1"/>
      <w:numFmt w:val="decimal"/>
      <w:lvlText w:val="1.%1 "/>
      <w:lvlJc w:val="left"/>
      <w:pPr>
        <w:tabs>
          <w:tab w:val="num" w:pos="900"/>
        </w:tabs>
        <w:ind w:left="900" w:hanging="360"/>
      </w:pPr>
      <w:rPr>
        <w:rFonts w:ascii="Times New Roman" w:hAnsi="Times New Roman" w:cs="Times New Roman" w:hint="default"/>
        <w:b w:val="0"/>
        <w:i w:val="0"/>
        <w:strike w:val="0"/>
        <w:dstrike w:val="0"/>
        <w:sz w:val="20"/>
        <w:u w:val="none"/>
        <w:effect w:val="no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6D620A5"/>
    <w:multiLevelType w:val="multilevel"/>
    <w:tmpl w:val="69E85006"/>
    <w:lvl w:ilvl="0">
      <w:start w:val="6"/>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360" w:hanging="360"/>
      </w:pPr>
    </w:lvl>
    <w:lvl w:ilvl="3">
      <w:start w:val="1"/>
      <w:numFmt w:val="decimal"/>
      <w:lvlText w:val="%1.%2.%3.%4"/>
      <w:lvlJc w:val="left"/>
      <w:pPr>
        <w:ind w:left="720" w:hanging="720"/>
      </w:pPr>
    </w:lvl>
    <w:lvl w:ilvl="4">
      <w:start w:val="1"/>
      <w:numFmt w:val="decimal"/>
      <w:lvlText w:val="%1.%2.%3.%4.%5"/>
      <w:lvlJc w:val="left"/>
      <w:pPr>
        <w:ind w:left="720" w:hanging="72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080" w:hanging="1080"/>
      </w:pPr>
    </w:lvl>
    <w:lvl w:ilvl="8">
      <w:start w:val="1"/>
      <w:numFmt w:val="decimal"/>
      <w:lvlText w:val="%1.%2.%3.%4.%5.%6.%7.%8.%9"/>
      <w:lvlJc w:val="left"/>
      <w:pPr>
        <w:ind w:left="1440" w:hanging="1440"/>
      </w:pPr>
    </w:lvl>
  </w:abstractNum>
  <w:abstractNum w:abstractNumId="13" w15:restartNumberingAfterBreak="0">
    <w:nsid w:val="2D4E452F"/>
    <w:multiLevelType w:val="hybridMultilevel"/>
    <w:tmpl w:val="28F4A586"/>
    <w:lvl w:ilvl="0" w:tplc="785C0278">
      <w:start w:val="1"/>
      <w:numFmt w:val="lowerRoman"/>
      <w:lvlText w:val="(%1)"/>
      <w:lvlJc w:val="left"/>
      <w:pPr>
        <w:ind w:left="360" w:hanging="360"/>
      </w:pPr>
      <w:rPr>
        <w:rFonts w:ascii="Times New Roman" w:eastAsia="Times New Roman" w:hAnsi="Times New Roman" w:cs="Times New Roman"/>
      </w:rPr>
    </w:lvl>
    <w:lvl w:ilvl="1" w:tplc="04090019">
      <w:start w:val="1"/>
      <w:numFmt w:val="lowerLetter"/>
      <w:lvlText w:val="%2."/>
      <w:lvlJc w:val="left"/>
      <w:pPr>
        <w:tabs>
          <w:tab w:val="num" w:pos="660"/>
        </w:tabs>
        <w:ind w:left="660" w:hanging="360"/>
      </w:pPr>
    </w:lvl>
    <w:lvl w:ilvl="2" w:tplc="0409001B">
      <w:start w:val="1"/>
      <w:numFmt w:val="lowerRoman"/>
      <w:lvlText w:val="%3."/>
      <w:lvlJc w:val="right"/>
      <w:pPr>
        <w:tabs>
          <w:tab w:val="num" w:pos="1380"/>
        </w:tabs>
        <w:ind w:left="1380" w:hanging="180"/>
      </w:pPr>
    </w:lvl>
    <w:lvl w:ilvl="3" w:tplc="0409000F">
      <w:start w:val="1"/>
      <w:numFmt w:val="decimal"/>
      <w:lvlText w:val="%4."/>
      <w:lvlJc w:val="left"/>
      <w:pPr>
        <w:tabs>
          <w:tab w:val="num" w:pos="2100"/>
        </w:tabs>
        <w:ind w:left="2100" w:hanging="360"/>
      </w:pPr>
    </w:lvl>
    <w:lvl w:ilvl="4" w:tplc="04090019">
      <w:start w:val="1"/>
      <w:numFmt w:val="lowerLetter"/>
      <w:lvlText w:val="%5."/>
      <w:lvlJc w:val="left"/>
      <w:pPr>
        <w:tabs>
          <w:tab w:val="num" w:pos="2820"/>
        </w:tabs>
        <w:ind w:left="2820" w:hanging="360"/>
      </w:pPr>
    </w:lvl>
    <w:lvl w:ilvl="5" w:tplc="0409001B">
      <w:start w:val="1"/>
      <w:numFmt w:val="lowerRoman"/>
      <w:lvlText w:val="%6."/>
      <w:lvlJc w:val="right"/>
      <w:pPr>
        <w:tabs>
          <w:tab w:val="num" w:pos="3540"/>
        </w:tabs>
        <w:ind w:left="3540" w:hanging="180"/>
      </w:pPr>
    </w:lvl>
    <w:lvl w:ilvl="6" w:tplc="0409000F">
      <w:start w:val="1"/>
      <w:numFmt w:val="decimal"/>
      <w:lvlText w:val="%7."/>
      <w:lvlJc w:val="left"/>
      <w:pPr>
        <w:tabs>
          <w:tab w:val="num" w:pos="4260"/>
        </w:tabs>
        <w:ind w:left="4260" w:hanging="360"/>
      </w:pPr>
    </w:lvl>
    <w:lvl w:ilvl="7" w:tplc="04090019">
      <w:start w:val="1"/>
      <w:numFmt w:val="lowerLetter"/>
      <w:lvlText w:val="%8."/>
      <w:lvlJc w:val="left"/>
      <w:pPr>
        <w:tabs>
          <w:tab w:val="num" w:pos="4980"/>
        </w:tabs>
        <w:ind w:left="4980" w:hanging="360"/>
      </w:pPr>
    </w:lvl>
    <w:lvl w:ilvl="8" w:tplc="0409001B">
      <w:start w:val="1"/>
      <w:numFmt w:val="lowerRoman"/>
      <w:lvlText w:val="%9."/>
      <w:lvlJc w:val="right"/>
      <w:pPr>
        <w:tabs>
          <w:tab w:val="num" w:pos="5700"/>
        </w:tabs>
        <w:ind w:left="5700" w:hanging="180"/>
      </w:pPr>
    </w:lvl>
  </w:abstractNum>
  <w:abstractNum w:abstractNumId="14" w15:restartNumberingAfterBreak="0">
    <w:nsid w:val="31CB69BB"/>
    <w:multiLevelType w:val="multilevel"/>
    <w:tmpl w:val="E68047F4"/>
    <w:lvl w:ilvl="0">
      <w:start w:val="2"/>
      <w:numFmt w:val="decimal"/>
      <w:lvlText w:val="%1"/>
      <w:lvlJc w:val="left"/>
      <w:pPr>
        <w:ind w:left="360" w:hanging="360"/>
      </w:pPr>
    </w:lvl>
    <w:lvl w:ilvl="1">
      <w:start w:val="1"/>
      <w:numFmt w:val="decimal"/>
      <w:lvlText w:val="%1.%2"/>
      <w:lvlJc w:val="left"/>
      <w:pPr>
        <w:ind w:left="786" w:hanging="360"/>
      </w:pPr>
    </w:lvl>
    <w:lvl w:ilvl="2">
      <w:start w:val="1"/>
      <w:numFmt w:val="decimal"/>
      <w:lvlText w:val="%1.%2.%3"/>
      <w:lvlJc w:val="left"/>
      <w:pPr>
        <w:ind w:left="1620" w:hanging="720"/>
      </w:pPr>
    </w:lvl>
    <w:lvl w:ilvl="3">
      <w:start w:val="1"/>
      <w:numFmt w:val="decimal"/>
      <w:lvlText w:val="%1.%2.%3.%4"/>
      <w:lvlJc w:val="left"/>
      <w:pPr>
        <w:ind w:left="2070" w:hanging="720"/>
      </w:pPr>
    </w:lvl>
    <w:lvl w:ilvl="4">
      <w:start w:val="1"/>
      <w:numFmt w:val="decimal"/>
      <w:lvlText w:val="%1.%2.%3.%4.%5"/>
      <w:lvlJc w:val="left"/>
      <w:pPr>
        <w:ind w:left="2880" w:hanging="1080"/>
      </w:pPr>
    </w:lvl>
    <w:lvl w:ilvl="5">
      <w:start w:val="1"/>
      <w:numFmt w:val="decimal"/>
      <w:lvlText w:val="%1.%2.%3.%4.%5.%6"/>
      <w:lvlJc w:val="left"/>
      <w:pPr>
        <w:ind w:left="3330" w:hanging="1080"/>
      </w:pPr>
    </w:lvl>
    <w:lvl w:ilvl="6">
      <w:start w:val="1"/>
      <w:numFmt w:val="decimal"/>
      <w:lvlText w:val="%1.%2.%3.%4.%5.%6.%7"/>
      <w:lvlJc w:val="left"/>
      <w:pPr>
        <w:ind w:left="4140" w:hanging="1440"/>
      </w:pPr>
    </w:lvl>
    <w:lvl w:ilvl="7">
      <w:start w:val="1"/>
      <w:numFmt w:val="decimal"/>
      <w:lvlText w:val="%1.%2.%3.%4.%5.%6.%7.%8"/>
      <w:lvlJc w:val="left"/>
      <w:pPr>
        <w:ind w:left="4590" w:hanging="1440"/>
      </w:pPr>
    </w:lvl>
    <w:lvl w:ilvl="8">
      <w:start w:val="1"/>
      <w:numFmt w:val="decimal"/>
      <w:lvlText w:val="%1.%2.%3.%4.%5.%6.%7.%8.%9"/>
      <w:lvlJc w:val="left"/>
      <w:pPr>
        <w:ind w:left="5400" w:hanging="1800"/>
      </w:pPr>
    </w:lvl>
  </w:abstractNum>
  <w:abstractNum w:abstractNumId="15" w15:restartNumberingAfterBreak="0">
    <w:nsid w:val="35734B22"/>
    <w:multiLevelType w:val="multilevel"/>
    <w:tmpl w:val="2DE87E24"/>
    <w:lvl w:ilvl="0">
      <w:start w:val="3"/>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16" w15:restartNumberingAfterBreak="0">
    <w:nsid w:val="3BF3154C"/>
    <w:multiLevelType w:val="multilevel"/>
    <w:tmpl w:val="69E85006"/>
    <w:lvl w:ilvl="0">
      <w:start w:val="6"/>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360" w:hanging="360"/>
      </w:pPr>
    </w:lvl>
    <w:lvl w:ilvl="3">
      <w:start w:val="1"/>
      <w:numFmt w:val="decimal"/>
      <w:lvlText w:val="%1.%2.%3.%4"/>
      <w:lvlJc w:val="left"/>
      <w:pPr>
        <w:ind w:left="720" w:hanging="720"/>
      </w:pPr>
    </w:lvl>
    <w:lvl w:ilvl="4">
      <w:start w:val="1"/>
      <w:numFmt w:val="decimal"/>
      <w:lvlText w:val="%1.%2.%3.%4.%5"/>
      <w:lvlJc w:val="left"/>
      <w:pPr>
        <w:ind w:left="720" w:hanging="72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080" w:hanging="1080"/>
      </w:pPr>
    </w:lvl>
    <w:lvl w:ilvl="8">
      <w:start w:val="1"/>
      <w:numFmt w:val="decimal"/>
      <w:lvlText w:val="%1.%2.%3.%4.%5.%6.%7.%8.%9"/>
      <w:lvlJc w:val="left"/>
      <w:pPr>
        <w:ind w:left="1440" w:hanging="1440"/>
      </w:pPr>
    </w:lvl>
  </w:abstractNum>
  <w:abstractNum w:abstractNumId="17" w15:restartNumberingAfterBreak="0">
    <w:nsid w:val="433D4BCD"/>
    <w:multiLevelType w:val="multilevel"/>
    <w:tmpl w:val="69E85006"/>
    <w:lvl w:ilvl="0">
      <w:start w:val="6"/>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360" w:hanging="360"/>
      </w:pPr>
    </w:lvl>
    <w:lvl w:ilvl="3">
      <w:start w:val="1"/>
      <w:numFmt w:val="decimal"/>
      <w:lvlText w:val="%1.%2.%3.%4"/>
      <w:lvlJc w:val="left"/>
      <w:pPr>
        <w:ind w:left="720" w:hanging="720"/>
      </w:pPr>
    </w:lvl>
    <w:lvl w:ilvl="4">
      <w:start w:val="1"/>
      <w:numFmt w:val="decimal"/>
      <w:lvlText w:val="%1.%2.%3.%4.%5"/>
      <w:lvlJc w:val="left"/>
      <w:pPr>
        <w:ind w:left="720" w:hanging="72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080" w:hanging="1080"/>
      </w:pPr>
    </w:lvl>
    <w:lvl w:ilvl="8">
      <w:start w:val="1"/>
      <w:numFmt w:val="decimal"/>
      <w:lvlText w:val="%1.%2.%3.%4.%5.%6.%7.%8.%9"/>
      <w:lvlJc w:val="left"/>
      <w:pPr>
        <w:ind w:left="1440" w:hanging="1440"/>
      </w:pPr>
    </w:lvl>
  </w:abstractNum>
  <w:abstractNum w:abstractNumId="18" w15:restartNumberingAfterBreak="0">
    <w:nsid w:val="444F44AD"/>
    <w:multiLevelType w:val="multilevel"/>
    <w:tmpl w:val="2DE87E24"/>
    <w:lvl w:ilvl="0">
      <w:start w:val="3"/>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19" w15:restartNumberingAfterBreak="0">
    <w:nsid w:val="45B32516"/>
    <w:multiLevelType w:val="multilevel"/>
    <w:tmpl w:val="DEE8F6B0"/>
    <w:lvl w:ilvl="0">
      <w:start w:val="2"/>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48F34D15"/>
    <w:multiLevelType w:val="multilevel"/>
    <w:tmpl w:val="C8F8472E"/>
    <w:lvl w:ilvl="0">
      <w:start w:val="5"/>
      <w:numFmt w:val="decimal"/>
      <w:lvlText w:val="%1"/>
      <w:lvlJc w:val="left"/>
      <w:pPr>
        <w:ind w:left="360" w:hanging="360"/>
      </w:pPr>
      <w:rPr>
        <w:rFonts w:hint="default"/>
      </w:rPr>
    </w:lvl>
    <w:lvl w:ilvl="1">
      <w:start w:val="1"/>
      <w:numFmt w:val="decimal"/>
      <w:lvlText w:val="%1.%2"/>
      <w:lvlJc w:val="left"/>
      <w:pPr>
        <w:ind w:left="1461" w:hanging="360"/>
      </w:pPr>
      <w:rPr>
        <w:rFonts w:hint="default"/>
      </w:rPr>
    </w:lvl>
    <w:lvl w:ilvl="2">
      <w:start w:val="1"/>
      <w:numFmt w:val="decimal"/>
      <w:lvlText w:val="%1.%2.%3"/>
      <w:lvlJc w:val="left"/>
      <w:pPr>
        <w:ind w:left="2562" w:hanging="360"/>
      </w:pPr>
      <w:rPr>
        <w:rFonts w:hint="default"/>
      </w:rPr>
    </w:lvl>
    <w:lvl w:ilvl="3">
      <w:start w:val="1"/>
      <w:numFmt w:val="decimal"/>
      <w:lvlText w:val="%1.%2.%3.%4"/>
      <w:lvlJc w:val="left"/>
      <w:pPr>
        <w:ind w:left="4023" w:hanging="720"/>
      </w:pPr>
      <w:rPr>
        <w:rFonts w:hint="default"/>
      </w:rPr>
    </w:lvl>
    <w:lvl w:ilvl="4">
      <w:start w:val="1"/>
      <w:numFmt w:val="decimal"/>
      <w:lvlText w:val="%1.%2.%3.%4.%5"/>
      <w:lvlJc w:val="left"/>
      <w:pPr>
        <w:ind w:left="5124" w:hanging="720"/>
      </w:pPr>
      <w:rPr>
        <w:rFonts w:hint="default"/>
      </w:rPr>
    </w:lvl>
    <w:lvl w:ilvl="5">
      <w:start w:val="1"/>
      <w:numFmt w:val="decimal"/>
      <w:lvlText w:val="%1.%2.%3.%4.%5.%6"/>
      <w:lvlJc w:val="left"/>
      <w:pPr>
        <w:ind w:left="6585" w:hanging="1080"/>
      </w:pPr>
      <w:rPr>
        <w:rFonts w:hint="default"/>
      </w:rPr>
    </w:lvl>
    <w:lvl w:ilvl="6">
      <w:start w:val="1"/>
      <w:numFmt w:val="decimal"/>
      <w:lvlText w:val="%1.%2.%3.%4.%5.%6.%7"/>
      <w:lvlJc w:val="left"/>
      <w:pPr>
        <w:ind w:left="7686" w:hanging="1080"/>
      </w:pPr>
      <w:rPr>
        <w:rFonts w:hint="default"/>
      </w:rPr>
    </w:lvl>
    <w:lvl w:ilvl="7">
      <w:start w:val="1"/>
      <w:numFmt w:val="decimal"/>
      <w:lvlText w:val="%1.%2.%3.%4.%5.%6.%7.%8"/>
      <w:lvlJc w:val="left"/>
      <w:pPr>
        <w:ind w:left="8787" w:hanging="1080"/>
      </w:pPr>
      <w:rPr>
        <w:rFonts w:hint="default"/>
      </w:rPr>
    </w:lvl>
    <w:lvl w:ilvl="8">
      <w:start w:val="1"/>
      <w:numFmt w:val="decimal"/>
      <w:lvlText w:val="%1.%2.%3.%4.%5.%6.%7.%8.%9"/>
      <w:lvlJc w:val="left"/>
      <w:pPr>
        <w:ind w:left="10248" w:hanging="1440"/>
      </w:pPr>
      <w:rPr>
        <w:rFonts w:hint="default"/>
      </w:rPr>
    </w:lvl>
  </w:abstractNum>
  <w:abstractNum w:abstractNumId="21" w15:restartNumberingAfterBreak="0">
    <w:nsid w:val="53B80163"/>
    <w:multiLevelType w:val="multilevel"/>
    <w:tmpl w:val="DE04D8A6"/>
    <w:lvl w:ilvl="0">
      <w:start w:val="2"/>
      <w:numFmt w:val="decimal"/>
      <w:lvlText w:val="2.0 "/>
      <w:lvlJc w:val="left"/>
      <w:pPr>
        <w:ind w:left="284" w:hanging="284"/>
      </w:pPr>
    </w:lvl>
    <w:lvl w:ilvl="1">
      <w:start w:val="1"/>
      <w:numFmt w:val="decimal"/>
      <w:lvlText w:val="3.4"/>
      <w:lvlJc w:val="left"/>
      <w:pPr>
        <w:ind w:left="284" w:hanging="284"/>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5.0.%2"/>
      <w:lvlJc w:val="left"/>
      <w:pPr>
        <w:ind w:left="284" w:hanging="284"/>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2" w15:restartNumberingAfterBreak="0">
    <w:nsid w:val="57A348C6"/>
    <w:multiLevelType w:val="multilevel"/>
    <w:tmpl w:val="2DE87E24"/>
    <w:lvl w:ilvl="0">
      <w:start w:val="3"/>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23" w15:restartNumberingAfterBreak="0">
    <w:nsid w:val="5B20368E"/>
    <w:multiLevelType w:val="multilevel"/>
    <w:tmpl w:val="6792BC16"/>
    <w:lvl w:ilvl="0">
      <w:start w:val="5"/>
      <w:numFmt w:val="decimal"/>
      <w:lvlText w:val="%1"/>
      <w:lvlJc w:val="left"/>
      <w:pPr>
        <w:ind w:left="360" w:hanging="360"/>
      </w:pPr>
      <w:rPr>
        <w:rFonts w:hint="default"/>
      </w:rPr>
    </w:lvl>
    <w:lvl w:ilvl="1">
      <w:start w:val="1"/>
      <w:numFmt w:val="decimal"/>
      <w:lvlText w:val="%1.%2"/>
      <w:lvlJc w:val="left"/>
      <w:pPr>
        <w:ind w:left="1281" w:hanging="360"/>
      </w:pPr>
      <w:rPr>
        <w:rFonts w:hint="default"/>
      </w:rPr>
    </w:lvl>
    <w:lvl w:ilvl="2">
      <w:start w:val="2"/>
      <w:numFmt w:val="decimal"/>
      <w:lvlText w:val="%1.%2.%3"/>
      <w:lvlJc w:val="left"/>
      <w:pPr>
        <w:ind w:left="2202" w:hanging="360"/>
      </w:pPr>
      <w:rPr>
        <w:rFonts w:hint="default"/>
      </w:rPr>
    </w:lvl>
    <w:lvl w:ilvl="3">
      <w:start w:val="1"/>
      <w:numFmt w:val="decimal"/>
      <w:lvlText w:val="%1.%2.%3.%4"/>
      <w:lvlJc w:val="left"/>
      <w:pPr>
        <w:ind w:left="3483" w:hanging="720"/>
      </w:pPr>
      <w:rPr>
        <w:rFonts w:hint="default"/>
      </w:rPr>
    </w:lvl>
    <w:lvl w:ilvl="4">
      <w:start w:val="1"/>
      <w:numFmt w:val="decimal"/>
      <w:lvlText w:val="%1.%2.%3.%4.%5"/>
      <w:lvlJc w:val="left"/>
      <w:pPr>
        <w:ind w:left="4404" w:hanging="720"/>
      </w:pPr>
      <w:rPr>
        <w:rFonts w:hint="default"/>
      </w:rPr>
    </w:lvl>
    <w:lvl w:ilvl="5">
      <w:start w:val="1"/>
      <w:numFmt w:val="decimal"/>
      <w:lvlText w:val="%1.%2.%3.%4.%5.%6"/>
      <w:lvlJc w:val="left"/>
      <w:pPr>
        <w:ind w:left="5685" w:hanging="1080"/>
      </w:pPr>
      <w:rPr>
        <w:rFonts w:hint="default"/>
      </w:rPr>
    </w:lvl>
    <w:lvl w:ilvl="6">
      <w:start w:val="1"/>
      <w:numFmt w:val="decimal"/>
      <w:lvlText w:val="%1.%2.%3.%4.%5.%6.%7"/>
      <w:lvlJc w:val="left"/>
      <w:pPr>
        <w:ind w:left="6606" w:hanging="1080"/>
      </w:pPr>
      <w:rPr>
        <w:rFonts w:hint="default"/>
      </w:rPr>
    </w:lvl>
    <w:lvl w:ilvl="7">
      <w:start w:val="1"/>
      <w:numFmt w:val="decimal"/>
      <w:lvlText w:val="%1.%2.%3.%4.%5.%6.%7.%8"/>
      <w:lvlJc w:val="left"/>
      <w:pPr>
        <w:ind w:left="7527" w:hanging="1080"/>
      </w:pPr>
      <w:rPr>
        <w:rFonts w:hint="default"/>
      </w:rPr>
    </w:lvl>
    <w:lvl w:ilvl="8">
      <w:start w:val="1"/>
      <w:numFmt w:val="decimal"/>
      <w:lvlText w:val="%1.%2.%3.%4.%5.%6.%7.%8.%9"/>
      <w:lvlJc w:val="left"/>
      <w:pPr>
        <w:ind w:left="8808" w:hanging="1440"/>
      </w:pPr>
      <w:rPr>
        <w:rFonts w:hint="default"/>
      </w:rPr>
    </w:lvl>
  </w:abstractNum>
  <w:abstractNum w:abstractNumId="24" w15:restartNumberingAfterBreak="0">
    <w:nsid w:val="5B701A35"/>
    <w:multiLevelType w:val="multilevel"/>
    <w:tmpl w:val="1DB4CE7A"/>
    <w:lvl w:ilvl="0">
      <w:start w:val="1"/>
      <w:numFmt w:val="decimal"/>
      <w:lvlText w:val="%1"/>
      <w:lvlJc w:val="left"/>
      <w:pPr>
        <w:ind w:left="630" w:hanging="36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5" w15:restartNumberingAfterBreak="0">
    <w:nsid w:val="62176044"/>
    <w:multiLevelType w:val="multilevel"/>
    <w:tmpl w:val="B9A806C4"/>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26" w15:restartNumberingAfterBreak="0">
    <w:nsid w:val="663E1D06"/>
    <w:multiLevelType w:val="multilevel"/>
    <w:tmpl w:val="708ADBE6"/>
    <w:lvl w:ilvl="0">
      <w:start w:val="1"/>
      <w:numFmt w:val="decimal"/>
      <w:lvlText w:val="%1."/>
      <w:lvlJc w:val="left"/>
      <w:pPr>
        <w:ind w:left="720" w:hanging="360"/>
      </w:pPr>
    </w:lvl>
    <w:lvl w:ilvl="1">
      <w:start w:val="4"/>
      <w:numFmt w:val="decimal"/>
      <w:lvlText w:val="%1.%2"/>
      <w:lvlJc w:val="left"/>
      <w:pPr>
        <w:ind w:left="1155" w:hanging="435"/>
      </w:pPr>
    </w:lvl>
    <w:lvl w:ilvl="2">
      <w:start w:val="1"/>
      <w:numFmt w:val="decimal"/>
      <w:lvlText w:val="%1.%2.%3"/>
      <w:lvlJc w:val="left"/>
      <w:pPr>
        <w:ind w:left="1800" w:hanging="720"/>
      </w:pPr>
    </w:lvl>
    <w:lvl w:ilvl="3">
      <w:start w:val="1"/>
      <w:numFmt w:val="decimal"/>
      <w:lvlText w:val="%1.%2.%3.%4"/>
      <w:lvlJc w:val="left"/>
      <w:pPr>
        <w:ind w:left="2160" w:hanging="720"/>
      </w:pPr>
    </w:lvl>
    <w:lvl w:ilvl="4">
      <w:start w:val="1"/>
      <w:numFmt w:val="decimal"/>
      <w:lvlText w:val="%1.%2.%3.%4.%5"/>
      <w:lvlJc w:val="left"/>
      <w:pPr>
        <w:ind w:left="2880" w:hanging="1080"/>
      </w:pPr>
    </w:lvl>
    <w:lvl w:ilvl="5">
      <w:start w:val="1"/>
      <w:numFmt w:val="decimal"/>
      <w:lvlText w:val="%1.%2.%3.%4.%5.%6"/>
      <w:lvlJc w:val="left"/>
      <w:pPr>
        <w:ind w:left="3240" w:hanging="1080"/>
      </w:pPr>
    </w:lvl>
    <w:lvl w:ilvl="6">
      <w:start w:val="1"/>
      <w:numFmt w:val="decimal"/>
      <w:lvlText w:val="%1.%2.%3.%4.%5.%6.%7"/>
      <w:lvlJc w:val="left"/>
      <w:pPr>
        <w:ind w:left="3960" w:hanging="1440"/>
      </w:pPr>
    </w:lvl>
    <w:lvl w:ilvl="7">
      <w:start w:val="1"/>
      <w:numFmt w:val="decimal"/>
      <w:lvlText w:val="%1.%2.%3.%4.%5.%6.%7.%8"/>
      <w:lvlJc w:val="left"/>
      <w:pPr>
        <w:ind w:left="4320" w:hanging="1440"/>
      </w:pPr>
    </w:lvl>
    <w:lvl w:ilvl="8">
      <w:start w:val="1"/>
      <w:numFmt w:val="decimal"/>
      <w:lvlText w:val="%1.%2.%3.%4.%5.%6.%7.%8.%9"/>
      <w:lvlJc w:val="left"/>
      <w:pPr>
        <w:ind w:left="5040" w:hanging="1800"/>
      </w:pPr>
    </w:lvl>
  </w:abstractNum>
  <w:abstractNum w:abstractNumId="27" w15:restartNumberingAfterBreak="0">
    <w:nsid w:val="676C6276"/>
    <w:multiLevelType w:val="singleLevel"/>
    <w:tmpl w:val="95C2BDFE"/>
    <w:lvl w:ilvl="0">
      <w:start w:val="1"/>
      <w:numFmt w:val="decimal"/>
      <w:lvlText w:val="1.%1 "/>
      <w:lvlJc w:val="left"/>
      <w:pPr>
        <w:tabs>
          <w:tab w:val="num" w:pos="900"/>
        </w:tabs>
        <w:ind w:left="900" w:hanging="360"/>
      </w:pPr>
      <w:rPr>
        <w:rFonts w:ascii="Times New Roman" w:hAnsi="Times New Roman" w:cs="Times New Roman" w:hint="default"/>
        <w:b w:val="0"/>
        <w:i w:val="0"/>
        <w:strike w:val="0"/>
        <w:dstrike w:val="0"/>
        <w:sz w:val="20"/>
        <w:u w:val="none"/>
        <w:effect w:val="none"/>
      </w:rPr>
    </w:lvl>
  </w:abstractNum>
  <w:abstractNum w:abstractNumId="28" w15:restartNumberingAfterBreak="0">
    <w:nsid w:val="6F555815"/>
    <w:multiLevelType w:val="multilevel"/>
    <w:tmpl w:val="B220E556"/>
    <w:lvl w:ilvl="0">
      <w:start w:val="6"/>
      <w:numFmt w:val="decimal"/>
      <w:lvlText w:val="%1"/>
      <w:lvlJc w:val="left"/>
      <w:pPr>
        <w:ind w:left="360" w:hanging="360"/>
      </w:pPr>
    </w:lvl>
    <w:lvl w:ilvl="1">
      <w:start w:val="3"/>
      <w:numFmt w:val="decimal"/>
      <w:lvlText w:val="%1.%2"/>
      <w:lvlJc w:val="left"/>
      <w:pPr>
        <w:ind w:left="795" w:hanging="360"/>
      </w:pPr>
    </w:lvl>
    <w:lvl w:ilvl="2">
      <w:start w:val="1"/>
      <w:numFmt w:val="decimal"/>
      <w:lvlText w:val="%1.%2.%3"/>
      <w:lvlJc w:val="left"/>
      <w:pPr>
        <w:ind w:left="1590" w:hanging="720"/>
      </w:pPr>
    </w:lvl>
    <w:lvl w:ilvl="3">
      <w:start w:val="1"/>
      <w:numFmt w:val="decimal"/>
      <w:lvlText w:val="%1.%2.%3.%4"/>
      <w:lvlJc w:val="left"/>
      <w:pPr>
        <w:ind w:left="2025" w:hanging="720"/>
      </w:pPr>
    </w:lvl>
    <w:lvl w:ilvl="4">
      <w:start w:val="1"/>
      <w:numFmt w:val="decimal"/>
      <w:lvlText w:val="%1.%2.%3.%4.%5"/>
      <w:lvlJc w:val="left"/>
      <w:pPr>
        <w:ind w:left="2460" w:hanging="720"/>
      </w:pPr>
    </w:lvl>
    <w:lvl w:ilvl="5">
      <w:start w:val="1"/>
      <w:numFmt w:val="decimal"/>
      <w:lvlText w:val="%1.%2.%3.%4.%5.%6"/>
      <w:lvlJc w:val="left"/>
      <w:pPr>
        <w:ind w:left="3255" w:hanging="1080"/>
      </w:pPr>
    </w:lvl>
    <w:lvl w:ilvl="6">
      <w:start w:val="1"/>
      <w:numFmt w:val="decimal"/>
      <w:lvlText w:val="%1.%2.%3.%4.%5.%6.%7"/>
      <w:lvlJc w:val="left"/>
      <w:pPr>
        <w:ind w:left="3690" w:hanging="1080"/>
      </w:pPr>
    </w:lvl>
    <w:lvl w:ilvl="7">
      <w:start w:val="1"/>
      <w:numFmt w:val="decimal"/>
      <w:lvlText w:val="%1.%2.%3.%4.%5.%6.%7.%8"/>
      <w:lvlJc w:val="left"/>
      <w:pPr>
        <w:ind w:left="4485" w:hanging="1440"/>
      </w:pPr>
    </w:lvl>
    <w:lvl w:ilvl="8">
      <w:start w:val="1"/>
      <w:numFmt w:val="decimal"/>
      <w:lvlText w:val="%1.%2.%3.%4.%5.%6.%7.%8.%9"/>
      <w:lvlJc w:val="left"/>
      <w:pPr>
        <w:ind w:left="4920" w:hanging="1440"/>
      </w:pPr>
    </w:lvl>
  </w:abstractNum>
  <w:abstractNum w:abstractNumId="29" w15:restartNumberingAfterBreak="0">
    <w:nsid w:val="6FBA7F21"/>
    <w:multiLevelType w:val="multilevel"/>
    <w:tmpl w:val="ECAAF6CC"/>
    <w:lvl w:ilvl="0">
      <w:start w:val="1"/>
      <w:numFmt w:val="decimal"/>
      <w:lvlText w:val="1.%1 "/>
      <w:lvlJc w:val="left"/>
      <w:pPr>
        <w:ind w:left="900" w:hanging="360"/>
      </w:pPr>
      <w:rPr>
        <w:rFonts w:ascii="Times New Roman" w:eastAsia="Times New Roman" w:hAnsi="Times New Roman" w:cs="Times New Roman"/>
        <w:b w:val="0"/>
        <w:i w:val="0"/>
        <w:sz w:val="20"/>
        <w:szCs w:val="20"/>
        <w:u w:val="no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0" w15:restartNumberingAfterBreak="0">
    <w:nsid w:val="797146F3"/>
    <w:multiLevelType w:val="multilevel"/>
    <w:tmpl w:val="69E85006"/>
    <w:lvl w:ilvl="0">
      <w:start w:val="6"/>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360" w:hanging="360"/>
      </w:pPr>
    </w:lvl>
    <w:lvl w:ilvl="3">
      <w:start w:val="1"/>
      <w:numFmt w:val="decimal"/>
      <w:lvlText w:val="%1.%2.%3.%4"/>
      <w:lvlJc w:val="left"/>
      <w:pPr>
        <w:ind w:left="720" w:hanging="720"/>
      </w:pPr>
    </w:lvl>
    <w:lvl w:ilvl="4">
      <w:start w:val="1"/>
      <w:numFmt w:val="decimal"/>
      <w:lvlText w:val="%1.%2.%3.%4.%5"/>
      <w:lvlJc w:val="left"/>
      <w:pPr>
        <w:ind w:left="720" w:hanging="72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080" w:hanging="1080"/>
      </w:pPr>
    </w:lvl>
    <w:lvl w:ilvl="8">
      <w:start w:val="1"/>
      <w:numFmt w:val="decimal"/>
      <w:lvlText w:val="%1.%2.%3.%4.%5.%6.%7.%8.%9"/>
      <w:lvlJc w:val="left"/>
      <w:pPr>
        <w:ind w:left="1440" w:hanging="1440"/>
      </w:pPr>
    </w:lvl>
  </w:abstractNum>
  <w:abstractNum w:abstractNumId="31" w15:restartNumberingAfterBreak="0">
    <w:nsid w:val="7BEB4084"/>
    <w:multiLevelType w:val="multilevel"/>
    <w:tmpl w:val="B9A806C4"/>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32" w15:restartNumberingAfterBreak="0">
    <w:nsid w:val="7CB51141"/>
    <w:multiLevelType w:val="multilevel"/>
    <w:tmpl w:val="69E85006"/>
    <w:lvl w:ilvl="0">
      <w:start w:val="6"/>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360" w:hanging="360"/>
      </w:pPr>
    </w:lvl>
    <w:lvl w:ilvl="3">
      <w:start w:val="1"/>
      <w:numFmt w:val="decimal"/>
      <w:lvlText w:val="%1.%2.%3.%4"/>
      <w:lvlJc w:val="left"/>
      <w:pPr>
        <w:ind w:left="720" w:hanging="720"/>
      </w:pPr>
    </w:lvl>
    <w:lvl w:ilvl="4">
      <w:start w:val="1"/>
      <w:numFmt w:val="decimal"/>
      <w:lvlText w:val="%1.%2.%3.%4.%5"/>
      <w:lvlJc w:val="left"/>
      <w:pPr>
        <w:ind w:left="720" w:hanging="72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080" w:hanging="1080"/>
      </w:pPr>
    </w:lvl>
    <w:lvl w:ilvl="8">
      <w:start w:val="1"/>
      <w:numFmt w:val="decimal"/>
      <w:lvlText w:val="%1.%2.%3.%4.%5.%6.%7.%8.%9"/>
      <w:lvlJc w:val="left"/>
      <w:pPr>
        <w:ind w:left="1440" w:hanging="1440"/>
      </w:pPr>
    </w:lvl>
  </w:abstractNum>
  <w:num w:numId="1">
    <w:abstractNumId w:val="7"/>
  </w:num>
  <w:num w:numId="2">
    <w:abstractNumId w:val="17"/>
  </w:num>
  <w:num w:numId="3">
    <w:abstractNumId w:val="14"/>
  </w:num>
  <w:num w:numId="4">
    <w:abstractNumId w:val="24"/>
  </w:num>
  <w:num w:numId="5">
    <w:abstractNumId w:val="28"/>
  </w:num>
  <w:num w:numId="6">
    <w:abstractNumId w:val="22"/>
  </w:num>
  <w:num w:numId="7">
    <w:abstractNumId w:val="21"/>
  </w:num>
  <w:num w:numId="8">
    <w:abstractNumId w:val="0"/>
  </w:num>
  <w:num w:numId="9">
    <w:abstractNumId w:val="9"/>
  </w:num>
  <w:num w:numId="10">
    <w:abstractNumId w:val="3"/>
  </w:num>
  <w:num w:numId="11">
    <w:abstractNumId w:val="2"/>
  </w:num>
  <w:num w:numId="12">
    <w:abstractNumId w:val="29"/>
  </w:num>
  <w:num w:numId="13">
    <w:abstractNumId w:val="1"/>
    <w:lvlOverride w:ilvl="0">
      <w:startOverride w:val="1"/>
    </w:lvlOverride>
  </w:num>
  <w:num w:numId="14">
    <w:abstractNumId w:val="27"/>
  </w:num>
  <w:num w:numId="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
  </w:num>
  <w:num w:numId="19">
    <w:abstractNumId w:val="10"/>
  </w:num>
  <w:num w:numId="20">
    <w:abstractNumId w:val="11"/>
  </w:num>
  <w:num w:numId="21">
    <w:abstractNumId w:val="26"/>
  </w:num>
  <w:num w:numId="22">
    <w:abstractNumId w:val="19"/>
  </w:num>
  <w:num w:numId="23">
    <w:abstractNumId w:val="6"/>
  </w:num>
  <w:num w:numId="24">
    <w:abstractNumId w:val="18"/>
  </w:num>
  <w:num w:numId="25">
    <w:abstractNumId w:val="15"/>
  </w:num>
  <w:num w:numId="26">
    <w:abstractNumId w:val="25"/>
  </w:num>
  <w:num w:numId="27">
    <w:abstractNumId w:val="23"/>
  </w:num>
  <w:num w:numId="28">
    <w:abstractNumId w:val="20"/>
  </w:num>
  <w:num w:numId="29">
    <w:abstractNumId w:val="31"/>
  </w:num>
  <w:num w:numId="30">
    <w:abstractNumId w:val="30"/>
  </w:num>
  <w:num w:numId="31">
    <w:abstractNumId w:val="16"/>
  </w:num>
  <w:num w:numId="32">
    <w:abstractNumId w:val="32"/>
  </w:num>
  <w:num w:numId="33">
    <w:abstractNumId w:val="12"/>
  </w:num>
  <w:num w:numId="34">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Duncan Graham">
    <w15:presenceInfo w15:providerId="None" w15:userId="Duncan Graha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0B16"/>
    <w:rsid w:val="000164F1"/>
    <w:rsid w:val="000459DD"/>
    <w:rsid w:val="00075F13"/>
    <w:rsid w:val="00091449"/>
    <w:rsid w:val="000A1C8F"/>
    <w:rsid w:val="000B6B4F"/>
    <w:rsid w:val="000E0478"/>
    <w:rsid w:val="00115632"/>
    <w:rsid w:val="001159E8"/>
    <w:rsid w:val="00117619"/>
    <w:rsid w:val="00140E00"/>
    <w:rsid w:val="001458C6"/>
    <w:rsid w:val="00151F4C"/>
    <w:rsid w:val="00152998"/>
    <w:rsid w:val="001C798D"/>
    <w:rsid w:val="001D4392"/>
    <w:rsid w:val="001E7847"/>
    <w:rsid w:val="0020207B"/>
    <w:rsid w:val="00205B5D"/>
    <w:rsid w:val="002258A9"/>
    <w:rsid w:val="00226CCD"/>
    <w:rsid w:val="002308F6"/>
    <w:rsid w:val="00241F91"/>
    <w:rsid w:val="00254F67"/>
    <w:rsid w:val="00290C3A"/>
    <w:rsid w:val="002A6307"/>
    <w:rsid w:val="003004C3"/>
    <w:rsid w:val="00301927"/>
    <w:rsid w:val="003020E1"/>
    <w:rsid w:val="0032162C"/>
    <w:rsid w:val="003279BC"/>
    <w:rsid w:val="00331E3A"/>
    <w:rsid w:val="003344DE"/>
    <w:rsid w:val="00351AC4"/>
    <w:rsid w:val="0036623D"/>
    <w:rsid w:val="00433933"/>
    <w:rsid w:val="004862AB"/>
    <w:rsid w:val="004946A0"/>
    <w:rsid w:val="004C3E6A"/>
    <w:rsid w:val="004E19C3"/>
    <w:rsid w:val="00504A40"/>
    <w:rsid w:val="00525B18"/>
    <w:rsid w:val="0054241D"/>
    <w:rsid w:val="005824E2"/>
    <w:rsid w:val="005D058E"/>
    <w:rsid w:val="00620B16"/>
    <w:rsid w:val="00627245"/>
    <w:rsid w:val="0063504C"/>
    <w:rsid w:val="00643008"/>
    <w:rsid w:val="006576A1"/>
    <w:rsid w:val="0067409D"/>
    <w:rsid w:val="006A134C"/>
    <w:rsid w:val="006C752E"/>
    <w:rsid w:val="006E1E19"/>
    <w:rsid w:val="0073393B"/>
    <w:rsid w:val="00733C40"/>
    <w:rsid w:val="00734800"/>
    <w:rsid w:val="0074115C"/>
    <w:rsid w:val="00744231"/>
    <w:rsid w:val="00796782"/>
    <w:rsid w:val="007C73EA"/>
    <w:rsid w:val="007E3113"/>
    <w:rsid w:val="008118A0"/>
    <w:rsid w:val="00833C53"/>
    <w:rsid w:val="00870DB0"/>
    <w:rsid w:val="008827BE"/>
    <w:rsid w:val="008830D8"/>
    <w:rsid w:val="00923A7A"/>
    <w:rsid w:val="00942AAB"/>
    <w:rsid w:val="0095130F"/>
    <w:rsid w:val="00954336"/>
    <w:rsid w:val="009775DC"/>
    <w:rsid w:val="0098513C"/>
    <w:rsid w:val="009E23BF"/>
    <w:rsid w:val="00A021A1"/>
    <w:rsid w:val="00A6260F"/>
    <w:rsid w:val="00A651D0"/>
    <w:rsid w:val="00A81F81"/>
    <w:rsid w:val="00A825F3"/>
    <w:rsid w:val="00A869B3"/>
    <w:rsid w:val="00A96440"/>
    <w:rsid w:val="00AF0EC1"/>
    <w:rsid w:val="00AF1FF5"/>
    <w:rsid w:val="00B05B16"/>
    <w:rsid w:val="00B3540D"/>
    <w:rsid w:val="00B85FD1"/>
    <w:rsid w:val="00BC314E"/>
    <w:rsid w:val="00C3317F"/>
    <w:rsid w:val="00C81B20"/>
    <w:rsid w:val="00CB4E7F"/>
    <w:rsid w:val="00D32EA2"/>
    <w:rsid w:val="00D544CD"/>
    <w:rsid w:val="00D73DF5"/>
    <w:rsid w:val="00D7626A"/>
    <w:rsid w:val="00DD5E40"/>
    <w:rsid w:val="00DF611E"/>
    <w:rsid w:val="00E00407"/>
    <w:rsid w:val="00E222B7"/>
    <w:rsid w:val="00E52A6F"/>
    <w:rsid w:val="00E5547B"/>
    <w:rsid w:val="00E7724E"/>
    <w:rsid w:val="00E81805"/>
    <w:rsid w:val="00EF4631"/>
    <w:rsid w:val="00F0118D"/>
    <w:rsid w:val="00F112CC"/>
    <w:rsid w:val="00F37573"/>
    <w:rsid w:val="00FF0BA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5A7619"/>
  <w15:docId w15:val="{BC8107E7-4F10-41AC-863B-2185181E3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GB"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tabs>
        <w:tab w:val="left" w:pos="-1440"/>
        <w:tab w:val="left" w:pos="-720"/>
        <w:tab w:val="left" w:pos="0"/>
        <w:tab w:val="left" w:pos="1260"/>
        <w:tab w:val="left" w:pos="2160"/>
      </w:tabs>
      <w:ind w:left="360" w:hanging="360"/>
      <w:jc w:val="both"/>
      <w:outlineLvl w:val="0"/>
    </w:pPr>
    <w:rPr>
      <w:b/>
    </w:rPr>
  </w:style>
  <w:style w:type="paragraph" w:styleId="Heading2">
    <w:name w:val="heading 2"/>
    <w:basedOn w:val="Normal"/>
    <w:next w:val="Normal"/>
    <w:uiPriority w:val="9"/>
    <w:unhideWhenUsed/>
    <w:qFormat/>
    <w:pPr>
      <w:keepNext/>
      <w:tabs>
        <w:tab w:val="left" w:pos="-1440"/>
        <w:tab w:val="left" w:pos="-720"/>
        <w:tab w:val="left" w:pos="0"/>
        <w:tab w:val="left" w:pos="432"/>
        <w:tab w:val="left" w:pos="1152"/>
        <w:tab w:val="left" w:pos="2160"/>
      </w:tabs>
      <w:jc w:val="both"/>
      <w:outlineLvl w:val="1"/>
    </w:pPr>
    <w:rPr>
      <w:b/>
    </w:rPr>
  </w:style>
  <w:style w:type="paragraph" w:styleId="Heading3">
    <w:name w:val="heading 3"/>
    <w:basedOn w:val="Normal"/>
    <w:next w:val="Normal"/>
    <w:uiPriority w:val="9"/>
    <w:unhideWhenUsed/>
    <w:qFormat/>
    <w:pPr>
      <w:keepNext/>
      <w:tabs>
        <w:tab w:val="left" w:pos="-1440"/>
        <w:tab w:val="left" w:pos="-720"/>
        <w:tab w:val="left" w:pos="0"/>
        <w:tab w:val="left" w:pos="432"/>
        <w:tab w:val="left" w:pos="1152"/>
        <w:tab w:val="left" w:pos="2160"/>
      </w:tabs>
      <w:ind w:left="720" w:hanging="720"/>
      <w:jc w:val="both"/>
      <w:outlineLvl w:val="2"/>
    </w:pPr>
    <w:rPr>
      <w:b/>
    </w:rPr>
  </w:style>
  <w:style w:type="paragraph" w:styleId="Heading4">
    <w:name w:val="heading 4"/>
    <w:basedOn w:val="Normal"/>
    <w:next w:val="Normal"/>
    <w:uiPriority w:val="9"/>
    <w:unhideWhenUsed/>
    <w:qFormat/>
    <w:pPr>
      <w:keepNext/>
      <w:tabs>
        <w:tab w:val="left" w:pos="-1440"/>
        <w:tab w:val="left" w:pos="-720"/>
        <w:tab w:val="left" w:pos="0"/>
        <w:tab w:val="left" w:pos="432"/>
        <w:tab w:val="left" w:pos="2160"/>
      </w:tabs>
      <w:ind w:left="426" w:hanging="426"/>
      <w:jc w:val="both"/>
      <w:outlineLvl w:val="3"/>
    </w:pPr>
    <w:rPr>
      <w:b/>
    </w:rPr>
  </w:style>
  <w:style w:type="paragraph" w:styleId="Heading5">
    <w:name w:val="heading 5"/>
    <w:basedOn w:val="Normal"/>
    <w:next w:val="Normal"/>
    <w:uiPriority w:val="9"/>
    <w:unhideWhenUsed/>
    <w:qFormat/>
    <w:pPr>
      <w:keepNext/>
      <w:tabs>
        <w:tab w:val="left" w:pos="-1440"/>
        <w:tab w:val="left" w:pos="-720"/>
        <w:tab w:val="left" w:pos="0"/>
        <w:tab w:val="left" w:pos="426"/>
        <w:tab w:val="left" w:pos="2160"/>
      </w:tabs>
      <w:ind w:left="1152" w:hanging="1152"/>
      <w:jc w:val="both"/>
      <w:outlineLvl w:val="4"/>
    </w:pPr>
    <w:rPr>
      <w:b/>
    </w:rPr>
  </w:style>
  <w:style w:type="paragraph" w:styleId="Heading6">
    <w:name w:val="heading 6"/>
    <w:basedOn w:val="Normal"/>
    <w:next w:val="Normal"/>
    <w:uiPriority w:val="9"/>
    <w:unhideWhenUsed/>
    <w:qFormat/>
    <w:pPr>
      <w:spacing w:before="240" w:after="60"/>
      <w:outlineLvl w:val="5"/>
    </w:pPr>
    <w:rPr>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C81B2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81B20"/>
    <w:rPr>
      <w:rFonts w:ascii="Segoe UI" w:hAnsi="Segoe UI" w:cs="Segoe UI"/>
      <w:sz w:val="18"/>
      <w:szCs w:val="18"/>
    </w:rPr>
  </w:style>
  <w:style w:type="paragraph" w:styleId="ListParagraph">
    <w:name w:val="List Paragraph"/>
    <w:basedOn w:val="Normal"/>
    <w:uiPriority w:val="34"/>
    <w:qFormat/>
    <w:rsid w:val="00D544CD"/>
    <w:pPr>
      <w:ind w:left="720"/>
      <w:contextualSpacing/>
    </w:pPr>
  </w:style>
  <w:style w:type="paragraph" w:styleId="Header">
    <w:name w:val="header"/>
    <w:basedOn w:val="Normal"/>
    <w:link w:val="HeaderChar"/>
    <w:uiPriority w:val="99"/>
    <w:unhideWhenUsed/>
    <w:rsid w:val="00734800"/>
    <w:pPr>
      <w:tabs>
        <w:tab w:val="center" w:pos="4513"/>
        <w:tab w:val="right" w:pos="9026"/>
      </w:tabs>
    </w:pPr>
  </w:style>
  <w:style w:type="character" w:customStyle="1" w:styleId="HeaderChar">
    <w:name w:val="Header Char"/>
    <w:basedOn w:val="DefaultParagraphFont"/>
    <w:link w:val="Header"/>
    <w:uiPriority w:val="99"/>
    <w:rsid w:val="00734800"/>
  </w:style>
  <w:style w:type="paragraph" w:styleId="BodyText">
    <w:name w:val="Body Text"/>
    <w:basedOn w:val="Normal"/>
    <w:link w:val="BodyTextChar"/>
    <w:semiHidden/>
    <w:unhideWhenUsed/>
    <w:rsid w:val="00115632"/>
    <w:pPr>
      <w:widowControl/>
      <w:jc w:val="both"/>
    </w:pPr>
    <w:rPr>
      <w:lang w:val="en-GB" w:eastAsia="en-US"/>
    </w:rPr>
  </w:style>
  <w:style w:type="character" w:customStyle="1" w:styleId="BodyTextChar">
    <w:name w:val="Body Text Char"/>
    <w:basedOn w:val="DefaultParagraphFont"/>
    <w:link w:val="BodyText"/>
    <w:semiHidden/>
    <w:rsid w:val="00115632"/>
    <w:rPr>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9358804">
      <w:bodyDiv w:val="1"/>
      <w:marLeft w:val="0"/>
      <w:marRight w:val="0"/>
      <w:marTop w:val="0"/>
      <w:marBottom w:val="0"/>
      <w:divBdr>
        <w:top w:val="none" w:sz="0" w:space="0" w:color="auto"/>
        <w:left w:val="none" w:sz="0" w:space="0" w:color="auto"/>
        <w:bottom w:val="none" w:sz="0" w:space="0" w:color="auto"/>
        <w:right w:val="none" w:sz="0" w:space="0" w:color="auto"/>
      </w:divBdr>
    </w:div>
    <w:div w:id="851720941">
      <w:bodyDiv w:val="1"/>
      <w:marLeft w:val="0"/>
      <w:marRight w:val="0"/>
      <w:marTop w:val="0"/>
      <w:marBottom w:val="0"/>
      <w:divBdr>
        <w:top w:val="none" w:sz="0" w:space="0" w:color="auto"/>
        <w:left w:val="none" w:sz="0" w:space="0" w:color="auto"/>
        <w:bottom w:val="none" w:sz="0" w:space="0" w:color="auto"/>
        <w:right w:val="none" w:sz="0" w:space="0" w:color="auto"/>
      </w:divBdr>
    </w:div>
    <w:div w:id="999310212">
      <w:bodyDiv w:val="1"/>
      <w:marLeft w:val="0"/>
      <w:marRight w:val="0"/>
      <w:marTop w:val="0"/>
      <w:marBottom w:val="0"/>
      <w:divBdr>
        <w:top w:val="none" w:sz="0" w:space="0" w:color="auto"/>
        <w:left w:val="none" w:sz="0" w:space="0" w:color="auto"/>
        <w:bottom w:val="none" w:sz="0" w:space="0" w:color="auto"/>
        <w:right w:val="none" w:sz="0" w:space="0" w:color="auto"/>
      </w:divBdr>
    </w:div>
    <w:div w:id="18864066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apache.org/licenses/LICENSE-2.0" TargetMode="Externa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3669</Words>
  <Characters>20916</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Duncan</dc:creator>
  <cp:lastModifiedBy>Duncan Graham</cp:lastModifiedBy>
  <cp:revision>2</cp:revision>
  <cp:lastPrinted>2020-06-01T10:00:00Z</cp:lastPrinted>
  <dcterms:created xsi:type="dcterms:W3CDTF">2020-07-02T09:54:00Z</dcterms:created>
  <dcterms:modified xsi:type="dcterms:W3CDTF">2020-07-02T09:54:00Z</dcterms:modified>
</cp:coreProperties>
</file>